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5D" w:rsidRPr="005317F4" w:rsidRDefault="005317F4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 xml:space="preserve">itle: </w:t>
      </w:r>
      <w:r w:rsidR="003C275D" w:rsidRPr="005317F4">
        <w:rPr>
          <w:rFonts w:hint="eastAsia"/>
          <w:b/>
          <w:sz w:val="28"/>
          <w:szCs w:val="28"/>
        </w:rPr>
        <w:t>上大螢幕</w:t>
      </w:r>
    </w:p>
    <w:p w:rsidR="00AF7F5E" w:rsidDel="00DD2BD8" w:rsidRDefault="00AF7F5E">
      <w:pPr>
        <w:rPr>
          <w:del w:id="0" w:author="Ren Huang" w:date="2013-07-02T17:48:00Z"/>
        </w:rPr>
      </w:pPr>
    </w:p>
    <w:p w:rsidR="006639DB" w:rsidRDefault="006639DB"/>
    <w:p w:rsidR="00F3774B" w:rsidRDefault="004063CD">
      <w:pPr>
        <w:rPr>
          <w:b/>
          <w:sz w:val="28"/>
          <w:szCs w:val="28"/>
        </w:rPr>
      </w:pPr>
      <w:r w:rsidRPr="005317F4">
        <w:rPr>
          <w:rFonts w:hint="eastAsia"/>
          <w:b/>
          <w:sz w:val="28"/>
          <w:szCs w:val="28"/>
        </w:rPr>
        <w:t>首頁</w:t>
      </w:r>
    </w:p>
    <w:p w:rsidR="00263998" w:rsidRDefault="005317F4">
      <w:r>
        <w:rPr>
          <w:rFonts w:hint="eastAsia"/>
        </w:rPr>
        <w:t>(</w:t>
      </w:r>
      <w:r w:rsidR="00385403">
        <w:rPr>
          <w:rFonts w:hint="eastAsia"/>
        </w:rPr>
        <w:t>圖</w:t>
      </w:r>
      <w:r>
        <w:rPr>
          <w:rFonts w:hint="eastAsia"/>
        </w:rPr>
        <w:t>)</w:t>
      </w:r>
    </w:p>
    <w:p w:rsidR="00D35235" w:rsidRDefault="00D35235"/>
    <w:p w:rsidR="006639DB" w:rsidRDefault="006639DB"/>
    <w:p w:rsidR="00056698" w:rsidRPr="005317F4" w:rsidRDefault="000F7C7B">
      <w:pPr>
        <w:rPr>
          <w:b/>
          <w:sz w:val="28"/>
          <w:szCs w:val="28"/>
        </w:rPr>
      </w:pPr>
      <w:r w:rsidRPr="005317F4">
        <w:rPr>
          <w:b/>
          <w:sz w:val="28"/>
          <w:szCs w:val="28"/>
        </w:rPr>
        <w:t>I</w:t>
      </w:r>
      <w:r w:rsidRPr="005317F4">
        <w:rPr>
          <w:rFonts w:hint="eastAsia"/>
          <w:b/>
          <w:sz w:val="28"/>
          <w:szCs w:val="28"/>
        </w:rPr>
        <w:t>ntro</w:t>
      </w:r>
    </w:p>
    <w:p w:rsidR="00000000" w:rsidRDefault="00F54D46">
      <w:pPr>
        <w:pStyle w:val="ab"/>
        <w:numPr>
          <w:ilvl w:val="0"/>
          <w:numId w:val="6"/>
        </w:numPr>
        <w:ind w:firstLineChars="0"/>
        <w:pPrChange w:id="1" w:author="Ren Huang" w:date="2013-07-05T12:42:00Z">
          <w:pPr/>
        </w:pPrChange>
      </w:pPr>
      <w:r>
        <w:rPr>
          <w:rFonts w:hint="eastAsia"/>
        </w:rPr>
        <w:t xml:space="preserve">FB &amp; </w:t>
      </w:r>
      <w:r>
        <w:rPr>
          <w:rFonts w:hint="eastAsia"/>
        </w:rPr>
        <w:t>手機號碼認證</w:t>
      </w:r>
      <w:r w:rsidR="000F7C7B">
        <w:sym w:font="Wingdings" w:char="F0E0"/>
      </w:r>
      <w:r w:rsidR="000F7C7B">
        <w:rPr>
          <w:rFonts w:hint="eastAsia"/>
        </w:rPr>
        <w:t>投稿</w:t>
      </w:r>
      <w:r w:rsidR="000F7C7B">
        <w:sym w:font="Wingdings" w:char="F0E0"/>
      </w:r>
      <w:r w:rsidR="000F7C7B">
        <w:rPr>
          <w:rFonts w:hint="eastAsia"/>
        </w:rPr>
        <w:t>甄選</w:t>
      </w:r>
      <w:r w:rsidR="000F7C7B">
        <w:sym w:font="Wingdings" w:char="F0E0"/>
      </w:r>
      <w:r w:rsidR="006E3E8B">
        <w:rPr>
          <w:rFonts w:hint="eastAsia"/>
        </w:rPr>
        <w:t>刊出</w:t>
      </w:r>
      <w:r w:rsidR="000F7C7B">
        <w:sym w:font="Wingdings" w:char="F0E0"/>
      </w:r>
      <w:r w:rsidR="006E3E8B">
        <w:rPr>
          <w:rFonts w:hint="eastAsia"/>
        </w:rPr>
        <w:t>cam</w:t>
      </w:r>
      <w:r w:rsidR="006E3E8B">
        <w:rPr>
          <w:rFonts w:hint="eastAsia"/>
        </w:rPr>
        <w:t>拍攝傳給你</w:t>
      </w:r>
    </w:p>
    <w:p w:rsidR="00000000" w:rsidRDefault="005317F4">
      <w:pPr>
        <w:pStyle w:val="ab"/>
        <w:numPr>
          <w:ilvl w:val="0"/>
          <w:numId w:val="6"/>
        </w:numPr>
        <w:ind w:firstLineChars="0"/>
        <w:pPrChange w:id="2" w:author="Ren Huang" w:date="2013-07-05T12:42:00Z">
          <w:pPr/>
        </w:pPrChange>
      </w:pPr>
      <w:r>
        <w:rPr>
          <w:rFonts w:hint="eastAsia"/>
        </w:rPr>
        <w:t>(</w:t>
      </w:r>
      <w:r w:rsidR="00F3774B">
        <w:rPr>
          <w:rFonts w:hint="eastAsia"/>
        </w:rPr>
        <w:t>圖，只出現在</w:t>
      </w:r>
      <w:r w:rsidR="00871557">
        <w:rPr>
          <w:rFonts w:hint="eastAsia"/>
        </w:rPr>
        <w:t>未登入</w:t>
      </w:r>
      <w:r>
        <w:rPr>
          <w:rFonts w:hint="eastAsia"/>
        </w:rPr>
        <w:t>)</w:t>
      </w:r>
    </w:p>
    <w:p w:rsidR="005317F4" w:rsidRDefault="005317F4"/>
    <w:p w:rsidR="006639DB" w:rsidRPr="000F7C7B" w:rsidRDefault="006639DB"/>
    <w:p w:rsidR="00F55975" w:rsidRPr="00F3774B" w:rsidRDefault="00F55975" w:rsidP="00F55975">
      <w:pPr>
        <w:rPr>
          <w:ins w:id="3" w:author="Ren Huang" w:date="2013-07-05T10:14:00Z"/>
          <w:b/>
          <w:sz w:val="28"/>
          <w:szCs w:val="28"/>
        </w:rPr>
      </w:pPr>
      <w:ins w:id="4" w:author="Ren Huang" w:date="2013-07-05T10:14:00Z">
        <w:r w:rsidRPr="00F3774B">
          <w:rPr>
            <w:rFonts w:hint="eastAsia"/>
            <w:b/>
            <w:sz w:val="28"/>
            <w:szCs w:val="28"/>
          </w:rPr>
          <w:t>設定</w:t>
        </w:r>
      </w:ins>
    </w:p>
    <w:p w:rsidR="00D35235" w:rsidRPr="005317F4" w:rsidDel="00F55975" w:rsidRDefault="000F7C7B">
      <w:pPr>
        <w:rPr>
          <w:del w:id="5" w:author="Ren Huang" w:date="2013-07-05T10:14:00Z"/>
          <w:b/>
          <w:sz w:val="28"/>
          <w:szCs w:val="28"/>
        </w:rPr>
      </w:pPr>
      <w:del w:id="6" w:author="Ren Huang" w:date="2013-07-05T10:14:00Z">
        <w:r w:rsidRPr="005317F4" w:rsidDel="00F55975">
          <w:rPr>
            <w:rFonts w:hint="eastAsia"/>
            <w:b/>
            <w:sz w:val="28"/>
            <w:szCs w:val="28"/>
          </w:rPr>
          <w:delText>說明</w:delText>
        </w:r>
      </w:del>
    </w:p>
    <w:p w:rsidR="00000000" w:rsidRDefault="000F7C7B">
      <w:pPr>
        <w:pStyle w:val="ab"/>
        <w:numPr>
          <w:ilvl w:val="0"/>
          <w:numId w:val="7"/>
        </w:numPr>
        <w:ind w:firstLineChars="0"/>
        <w:pPrChange w:id="7" w:author="Ren Huang" w:date="2013-07-05T15:19:00Z">
          <w:pPr/>
        </w:pPrChange>
      </w:pPr>
      <w:r>
        <w:rPr>
          <w:rFonts w:hint="eastAsia"/>
        </w:rPr>
        <w:t>使用規則</w:t>
      </w:r>
    </w:p>
    <w:p w:rsidR="00000000" w:rsidRDefault="000F7C7B">
      <w:pPr>
        <w:pStyle w:val="ab"/>
        <w:numPr>
          <w:ilvl w:val="0"/>
          <w:numId w:val="7"/>
        </w:numPr>
        <w:ind w:firstLineChars="0"/>
        <w:pPrChange w:id="8" w:author="Ren Huang" w:date="2013-07-05T15:19:00Z">
          <w:pPr/>
        </w:pPrChange>
      </w:pPr>
      <w:r>
        <w:rPr>
          <w:rFonts w:hint="eastAsia"/>
        </w:rPr>
        <w:t>條款</w:t>
      </w:r>
      <w:r w:rsidR="00CE70CA">
        <w:rPr>
          <w:rFonts w:hint="eastAsia"/>
        </w:rPr>
        <w:t>及政策</w:t>
      </w:r>
    </w:p>
    <w:p w:rsidR="00000000" w:rsidRDefault="002A7E34">
      <w:pPr>
        <w:pStyle w:val="ab"/>
        <w:numPr>
          <w:ilvl w:val="0"/>
          <w:numId w:val="7"/>
        </w:numPr>
        <w:ind w:firstLineChars="0"/>
        <w:pPrChange w:id="9" w:author="Ren Huang" w:date="2013-07-05T15:19:00Z">
          <w:pPr/>
        </w:pPrChange>
      </w:pPr>
      <w:r>
        <w:rPr>
          <w:rFonts w:hint="eastAsia"/>
        </w:rPr>
        <w:t>FAQ</w:t>
      </w:r>
    </w:p>
    <w:p w:rsidR="00000000" w:rsidRDefault="005317F4">
      <w:pPr>
        <w:pStyle w:val="ab"/>
        <w:numPr>
          <w:ilvl w:val="0"/>
          <w:numId w:val="7"/>
        </w:numPr>
        <w:ind w:firstLineChars="0"/>
        <w:pPrChange w:id="10" w:author="Ren Huang" w:date="2013-07-05T15:19:00Z">
          <w:pPr/>
        </w:pPrChange>
      </w:pPr>
      <w:r>
        <w:rPr>
          <w:rFonts w:hint="eastAsia"/>
        </w:rPr>
        <w:t>intro</w:t>
      </w:r>
    </w:p>
    <w:p w:rsidR="00000000" w:rsidRDefault="006E3331">
      <w:pPr>
        <w:pStyle w:val="ab"/>
        <w:numPr>
          <w:ilvl w:val="0"/>
          <w:numId w:val="7"/>
        </w:numPr>
        <w:ind w:firstLineChars="0"/>
        <w:pPrChange w:id="11" w:author="Ren Huang" w:date="2013-07-05T15:19:00Z">
          <w:pPr/>
        </w:pPrChange>
      </w:pPr>
      <w:r>
        <w:rPr>
          <w:rFonts w:hint="eastAsia"/>
        </w:rPr>
        <w:t>about(</w:t>
      </w:r>
      <w:r w:rsidR="00F3774B"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夢蝶</w:t>
      </w:r>
      <w:r>
        <w:rPr>
          <w:rFonts w:hint="eastAsia"/>
        </w:rPr>
        <w:t>)</w:t>
      </w:r>
    </w:p>
    <w:p w:rsidR="00000000" w:rsidRDefault="00005A52">
      <w:pPr>
        <w:pStyle w:val="ab"/>
        <w:numPr>
          <w:ilvl w:val="0"/>
          <w:numId w:val="7"/>
        </w:numPr>
        <w:ind w:firstLineChars="0"/>
        <w:pPrChange w:id="12" w:author="Ren Huang" w:date="2013-07-05T15:19:00Z">
          <w:pPr/>
        </w:pPrChange>
      </w:pPr>
      <w:r>
        <w:rPr>
          <w:rFonts w:hint="eastAsia"/>
        </w:rPr>
        <w:t>客服</w:t>
      </w:r>
      <w:r>
        <w:rPr>
          <w:rFonts w:hint="eastAsia"/>
        </w:rPr>
        <w:t>/</w:t>
      </w:r>
      <w:r>
        <w:rPr>
          <w:rFonts w:hint="eastAsia"/>
        </w:rPr>
        <w:t>申訴</w:t>
      </w:r>
      <w:r w:rsidR="00CE70CA">
        <w:rPr>
          <w:rFonts w:hint="eastAsia"/>
        </w:rPr>
        <w:t>/</w:t>
      </w:r>
      <w:r w:rsidR="00CE70CA">
        <w:rPr>
          <w:rFonts w:hint="eastAsia"/>
        </w:rPr>
        <w:t>回報問題</w:t>
      </w:r>
    </w:p>
    <w:p w:rsidR="00000000" w:rsidRDefault="00146014">
      <w:pPr>
        <w:pStyle w:val="ab"/>
        <w:numPr>
          <w:ilvl w:val="1"/>
          <w:numId w:val="7"/>
        </w:numPr>
        <w:ind w:firstLineChars="0"/>
        <w:pPrChange w:id="13" w:author="Ren Huang" w:date="2013-07-05T15:19:00Z">
          <w:pPr>
            <w:ind w:firstLine="240"/>
          </w:pPr>
        </w:pPrChange>
      </w:pPr>
      <w:r>
        <w:rPr>
          <w:rFonts w:hint="eastAsia"/>
        </w:rPr>
        <w:t>雙向</w:t>
      </w:r>
      <w:r w:rsidR="00005A52">
        <w:rPr>
          <w:rFonts w:hint="eastAsia"/>
        </w:rPr>
        <w:t>留言板，夢蝶可回覆</w:t>
      </w:r>
    </w:p>
    <w:p w:rsidR="00000000" w:rsidRDefault="007C310D">
      <w:pPr>
        <w:pStyle w:val="ab"/>
        <w:numPr>
          <w:ilvl w:val="1"/>
          <w:numId w:val="7"/>
        </w:numPr>
        <w:ind w:firstLineChars="0"/>
        <w:rPr>
          <w:ins w:id="14" w:author="Ren Huang" w:date="2013-07-01T23:42:00Z"/>
        </w:rPr>
        <w:pPrChange w:id="15" w:author="Ren Huang" w:date="2013-07-05T15:19:00Z">
          <w:pPr>
            <w:ind w:firstLine="240"/>
          </w:pPr>
        </w:pPrChange>
      </w:pPr>
      <w:r>
        <w:rPr>
          <w:rFonts w:hint="eastAsia"/>
        </w:rPr>
        <w:t>問題選項</w:t>
      </w:r>
      <w:r w:rsidR="00005A52">
        <w:rPr>
          <w:rFonts w:hint="eastAsia"/>
        </w:rPr>
        <w:t>分類：刊登問題</w:t>
      </w:r>
      <w:r w:rsidR="00005A52">
        <w:rPr>
          <w:rFonts w:hint="eastAsia"/>
        </w:rPr>
        <w:t>(</w:t>
      </w:r>
      <w:r>
        <w:rPr>
          <w:rFonts w:hint="eastAsia"/>
        </w:rPr>
        <w:t>要求填</w:t>
      </w:r>
      <w:r w:rsidR="00005A52">
        <w:rPr>
          <w:rFonts w:hint="eastAsia"/>
        </w:rPr>
        <w:t>代碼</w:t>
      </w:r>
      <w:r w:rsidR="00005A52">
        <w:rPr>
          <w:rFonts w:hint="eastAsia"/>
        </w:rPr>
        <w:t>)</w:t>
      </w:r>
      <w:r w:rsidR="00005A52">
        <w:rPr>
          <w:rFonts w:hint="eastAsia"/>
        </w:rPr>
        <w:t>，帳號問題，認證問題，登入問題</w:t>
      </w:r>
    </w:p>
    <w:p w:rsidR="00000000" w:rsidRDefault="0012284A">
      <w:pPr>
        <w:pStyle w:val="ab"/>
        <w:numPr>
          <w:ilvl w:val="1"/>
          <w:numId w:val="7"/>
        </w:numPr>
        <w:ind w:firstLineChars="0"/>
        <w:rPr>
          <w:ins w:id="16" w:author="Ren Huang" w:date="2013-07-04T19:48:00Z"/>
          <w:color w:val="FF0000"/>
          <w:rPrChange w:id="17" w:author="Ren Huang" w:date="2013-07-05T15:19:00Z">
            <w:rPr>
              <w:ins w:id="18" w:author="Ren Huang" w:date="2013-07-04T19:48:00Z"/>
            </w:rPr>
          </w:rPrChange>
        </w:rPr>
        <w:pPrChange w:id="19" w:author="Ren Huang" w:date="2013-07-05T15:19:00Z">
          <w:pPr>
            <w:ind w:firstLine="240"/>
          </w:pPr>
        </w:pPrChange>
      </w:pPr>
      <w:ins w:id="20" w:author="Ren Huang" w:date="2013-07-01T23:42:00Z">
        <w:r w:rsidRPr="0012284A">
          <w:rPr>
            <w:rFonts w:hint="eastAsia"/>
            <w:color w:val="FF0000"/>
            <w:rPrChange w:id="21" w:author="Ren Huang" w:date="2013-07-05T15:19:00Z">
              <w:rPr>
                <w:rFonts w:hint="eastAsia"/>
              </w:rPr>
            </w:rPrChange>
          </w:rPr>
          <w:t>臨時緊急狀況</w:t>
        </w:r>
        <w:r w:rsidRPr="0012284A">
          <w:rPr>
            <w:color w:val="FF0000"/>
            <w:rPrChange w:id="22" w:author="Ren Huang" w:date="2013-07-05T15:19:00Z">
              <w:rPr/>
            </w:rPrChange>
          </w:rPr>
          <w:t>push</w:t>
        </w:r>
        <w:r w:rsidRPr="0012284A">
          <w:rPr>
            <w:rFonts w:hint="eastAsia"/>
            <w:color w:val="FF0000"/>
            <w:rPrChange w:id="23" w:author="Ren Huang" w:date="2013-07-05T15:19:00Z">
              <w:rPr>
                <w:rFonts w:hint="eastAsia"/>
              </w:rPr>
            </w:rPrChange>
          </w:rPr>
          <w:t>通知</w:t>
        </w:r>
        <w:r w:rsidRPr="0012284A">
          <w:rPr>
            <w:color w:val="FF0000"/>
            <w:rPrChange w:id="24" w:author="Ren Huang" w:date="2013-07-05T15:19:00Z">
              <w:rPr/>
            </w:rPrChange>
          </w:rPr>
          <w:t>(</w:t>
        </w:r>
        <w:r w:rsidRPr="0012284A">
          <w:rPr>
            <w:rFonts w:hint="eastAsia"/>
            <w:color w:val="FF0000"/>
            <w:rPrChange w:id="25" w:author="Ren Huang" w:date="2013-07-05T15:19:00Z">
              <w:rPr>
                <w:rFonts w:hint="eastAsia"/>
              </w:rPr>
            </w:rPrChange>
          </w:rPr>
          <w:t>如</w:t>
        </w:r>
      </w:ins>
      <w:ins w:id="26" w:author="Ren Huang" w:date="2013-07-01T23:43:00Z">
        <w:r w:rsidRPr="0012284A">
          <w:rPr>
            <w:rFonts w:hint="eastAsia"/>
            <w:color w:val="FF0000"/>
            <w:rPrChange w:id="27" w:author="Ren Huang" w:date="2013-07-05T15:19:00Z">
              <w:rPr>
                <w:rFonts w:hint="eastAsia"/>
              </w:rPr>
            </w:rPrChange>
          </w:rPr>
          <w:t>已通知之刊登被取消</w:t>
        </w:r>
      </w:ins>
      <w:ins w:id="28" w:author="Ren Huang" w:date="2013-07-01T23:42:00Z">
        <w:r w:rsidRPr="0012284A">
          <w:rPr>
            <w:color w:val="FF0000"/>
            <w:rPrChange w:id="29" w:author="Ren Huang" w:date="2013-07-05T15:19:00Z">
              <w:rPr/>
            </w:rPrChange>
          </w:rPr>
          <w:t>)</w:t>
        </w:r>
      </w:ins>
    </w:p>
    <w:p w:rsidR="00000000" w:rsidRDefault="0012284A">
      <w:pPr>
        <w:pStyle w:val="ab"/>
        <w:numPr>
          <w:ilvl w:val="1"/>
          <w:numId w:val="7"/>
        </w:numPr>
        <w:ind w:firstLineChars="0"/>
        <w:rPr>
          <w:color w:val="FF0000"/>
          <w:rPrChange w:id="30" w:author="Ren Huang" w:date="2013-07-05T15:19:00Z">
            <w:rPr/>
          </w:rPrChange>
        </w:rPr>
        <w:pPrChange w:id="31" w:author="Ren Huang" w:date="2013-07-05T15:19:00Z">
          <w:pPr>
            <w:ind w:firstLine="240"/>
          </w:pPr>
        </w:pPrChange>
      </w:pPr>
      <w:ins w:id="32" w:author="Ren Huang" w:date="2013-07-04T19:48:00Z">
        <w:r w:rsidRPr="0012284A">
          <w:rPr>
            <w:rFonts w:hint="eastAsia"/>
            <w:color w:val="FF0000"/>
            <w:rPrChange w:id="33" w:author="Ren Huang" w:date="2013-07-05T15:19:00Z">
              <w:rPr>
                <w:rFonts w:hint="eastAsia"/>
              </w:rPr>
            </w:rPrChange>
          </w:rPr>
          <w:t>問題已回覆</w:t>
        </w:r>
        <w:r w:rsidRPr="0012284A">
          <w:rPr>
            <w:color w:val="FF0000"/>
            <w:rPrChange w:id="34" w:author="Ren Huang" w:date="2013-07-05T15:19:00Z">
              <w:rPr/>
            </w:rPrChange>
          </w:rPr>
          <w:t>push</w:t>
        </w:r>
        <w:r w:rsidRPr="0012284A">
          <w:rPr>
            <w:rFonts w:hint="eastAsia"/>
            <w:color w:val="FF0000"/>
            <w:rPrChange w:id="35" w:author="Ren Huang" w:date="2013-07-05T15:19:00Z">
              <w:rPr>
                <w:rFonts w:hint="eastAsia"/>
              </w:rPr>
            </w:rPrChange>
          </w:rPr>
          <w:t>通知</w:t>
        </w:r>
      </w:ins>
    </w:p>
    <w:p w:rsidR="00000000" w:rsidRDefault="00F55975">
      <w:pPr>
        <w:pStyle w:val="ab"/>
        <w:numPr>
          <w:ilvl w:val="0"/>
          <w:numId w:val="8"/>
        </w:numPr>
        <w:ind w:firstLineChars="0"/>
        <w:pPrChange w:id="36" w:author="Ren Huang" w:date="2013-07-05T15:19:00Z">
          <w:pPr/>
        </w:pPrChange>
      </w:pPr>
      <w:moveToRangeStart w:id="37" w:author="Ren Huang" w:date="2013-07-05T10:14:00Z" w:name="move360782575"/>
      <w:moveTo w:id="38" w:author="Ren Huang" w:date="2013-07-05T10:14:00Z">
        <w:r>
          <w:rPr>
            <w:rFonts w:hint="eastAsia"/>
          </w:rPr>
          <w:t>登入</w:t>
        </w:r>
        <w:r>
          <w:rPr>
            <w:rFonts w:hint="eastAsia"/>
          </w:rPr>
          <w:t>/</w:t>
        </w:r>
        <w:r>
          <w:rPr>
            <w:rFonts w:hint="eastAsia"/>
          </w:rPr>
          <w:t>登出</w:t>
        </w:r>
        <w:r>
          <w:rPr>
            <w:rFonts w:hint="eastAsia"/>
          </w:rPr>
          <w:t xml:space="preserve"> (FB)</w:t>
        </w:r>
      </w:moveTo>
    </w:p>
    <w:moveToRangeEnd w:id="37"/>
    <w:p w:rsidR="00F3774B" w:rsidRPr="00005A52" w:rsidDel="00313A08" w:rsidRDefault="00F3774B">
      <w:pPr>
        <w:rPr>
          <w:del w:id="39" w:author="Ren Huang" w:date="2013-07-05T12:31:00Z"/>
        </w:rPr>
      </w:pPr>
    </w:p>
    <w:p w:rsidR="00F3774B" w:rsidRDefault="00F3774B"/>
    <w:p w:rsidR="001241B8" w:rsidRPr="00F3774B" w:rsidDel="00F55975" w:rsidRDefault="001241B8">
      <w:pPr>
        <w:rPr>
          <w:del w:id="40" w:author="Ren Huang" w:date="2013-07-05T10:14:00Z"/>
          <w:b/>
          <w:sz w:val="28"/>
          <w:szCs w:val="28"/>
        </w:rPr>
      </w:pPr>
      <w:del w:id="41" w:author="Ren Huang" w:date="2013-07-05T10:14:00Z">
        <w:r w:rsidRPr="00F3774B" w:rsidDel="00F55975">
          <w:rPr>
            <w:rFonts w:hint="eastAsia"/>
            <w:b/>
            <w:sz w:val="28"/>
            <w:szCs w:val="28"/>
          </w:rPr>
          <w:delText>設定</w:delText>
        </w:r>
      </w:del>
    </w:p>
    <w:p w:rsidR="001241B8" w:rsidDel="00F55975" w:rsidRDefault="001241B8">
      <w:moveFromRangeStart w:id="42" w:author="Ren Huang" w:date="2013-07-05T10:14:00Z" w:name="move360782575"/>
      <w:moveFrom w:id="43" w:author="Ren Huang" w:date="2013-07-05T10:14:00Z">
        <w:r w:rsidDel="00F55975">
          <w:rPr>
            <w:rFonts w:hint="eastAsia"/>
          </w:rPr>
          <w:t>登入</w:t>
        </w:r>
        <w:r w:rsidDel="00F55975">
          <w:rPr>
            <w:rFonts w:hint="eastAsia"/>
          </w:rPr>
          <w:t>/</w:t>
        </w:r>
        <w:r w:rsidDel="00F55975">
          <w:rPr>
            <w:rFonts w:hint="eastAsia"/>
          </w:rPr>
          <w:t>登出</w:t>
        </w:r>
        <w:r w:rsidR="00005A52" w:rsidDel="00F55975">
          <w:rPr>
            <w:rFonts w:hint="eastAsia"/>
          </w:rPr>
          <w:t xml:space="preserve"> </w:t>
        </w:r>
        <w:r w:rsidR="00F3774B" w:rsidDel="00F55975">
          <w:rPr>
            <w:rFonts w:hint="eastAsia"/>
          </w:rPr>
          <w:t>(FB)</w:t>
        </w:r>
      </w:moveFrom>
    </w:p>
    <w:moveFromRangeEnd w:id="42"/>
    <w:p w:rsidR="006C01EB" w:rsidDel="00F55975" w:rsidRDefault="006C01EB">
      <w:pPr>
        <w:rPr>
          <w:del w:id="44" w:author="Ren Huang" w:date="2013-07-05T10:14:00Z"/>
        </w:rPr>
      </w:pPr>
    </w:p>
    <w:p w:rsidR="00F3774B" w:rsidDel="00F55975" w:rsidRDefault="00F3774B">
      <w:pPr>
        <w:rPr>
          <w:del w:id="45" w:author="Ren Huang" w:date="2013-07-05T10:14:00Z"/>
        </w:rPr>
      </w:pPr>
    </w:p>
    <w:p w:rsidR="00D20EAD" w:rsidRPr="006639DB" w:rsidRDefault="00D20EAD">
      <w:pPr>
        <w:rPr>
          <w:b/>
          <w:sz w:val="28"/>
          <w:szCs w:val="28"/>
        </w:rPr>
      </w:pPr>
      <w:del w:id="46" w:author="Ren Huang" w:date="2013-07-05T12:31:00Z">
        <w:r w:rsidRPr="006639DB" w:rsidDel="00313A08">
          <w:rPr>
            <w:rFonts w:hint="eastAsia"/>
            <w:b/>
            <w:sz w:val="28"/>
            <w:szCs w:val="28"/>
          </w:rPr>
          <w:delText>登入</w:delText>
        </w:r>
        <w:r w:rsidRPr="006639DB" w:rsidDel="00313A08">
          <w:rPr>
            <w:rFonts w:hint="eastAsia"/>
            <w:b/>
            <w:sz w:val="28"/>
            <w:szCs w:val="28"/>
          </w:rPr>
          <w:delText>/</w:delText>
        </w:r>
      </w:del>
      <w:r w:rsidRPr="006639DB">
        <w:rPr>
          <w:rFonts w:hint="eastAsia"/>
          <w:b/>
          <w:sz w:val="28"/>
          <w:szCs w:val="28"/>
        </w:rPr>
        <w:t>認證</w:t>
      </w:r>
      <w:ins w:id="47" w:author="Ren Huang" w:date="2013-07-05T12:31:00Z">
        <w:r w:rsidR="00313A08" w:rsidRPr="006639DB">
          <w:rPr>
            <w:rFonts w:hint="eastAsia"/>
            <w:b/>
            <w:sz w:val="28"/>
            <w:szCs w:val="28"/>
          </w:rPr>
          <w:t>登入</w:t>
        </w:r>
      </w:ins>
      <w:r w:rsidR="00BA119B">
        <w:rPr>
          <w:rFonts w:hint="eastAsia"/>
          <w:b/>
          <w:sz w:val="28"/>
          <w:szCs w:val="28"/>
        </w:rPr>
        <w:t>，或</w:t>
      </w:r>
      <w:ins w:id="48" w:author="Ren Huang" w:date="2013-07-05T12:31:00Z">
        <w:r w:rsidR="00313A08">
          <w:rPr>
            <w:rFonts w:hint="eastAsia"/>
            <w:b/>
            <w:sz w:val="28"/>
            <w:szCs w:val="28"/>
          </w:rPr>
          <w:t>直接</w:t>
        </w:r>
        <w:r w:rsidR="00313A08" w:rsidRPr="006639DB">
          <w:rPr>
            <w:rFonts w:hint="eastAsia"/>
            <w:b/>
            <w:sz w:val="28"/>
            <w:szCs w:val="28"/>
          </w:rPr>
          <w:t>登入</w:t>
        </w:r>
      </w:ins>
      <w:del w:id="49" w:author="Ren Huang" w:date="2013-07-05T12:31:00Z">
        <w:r w:rsidR="00BA119B" w:rsidDel="00313A08">
          <w:rPr>
            <w:rFonts w:hint="eastAsia"/>
            <w:b/>
            <w:sz w:val="28"/>
            <w:szCs w:val="28"/>
          </w:rPr>
          <w:delText>log in</w:delText>
        </w:r>
      </w:del>
    </w:p>
    <w:p w:rsidR="006C01EB" w:rsidDel="00041019" w:rsidRDefault="006C01EB">
      <w:pPr>
        <w:rPr>
          <w:del w:id="50" w:author="Ren Huang" w:date="2013-07-05T15:19:00Z"/>
        </w:rPr>
      </w:pPr>
      <w:r>
        <w:rPr>
          <w:rFonts w:hint="eastAsia"/>
        </w:rPr>
        <w:t xml:space="preserve">FB &amp; </w:t>
      </w:r>
      <w:r>
        <w:rPr>
          <w:rFonts w:hint="eastAsia"/>
        </w:rPr>
        <w:t>手機</w:t>
      </w:r>
      <w:ins w:id="51" w:author="Ren Huang" w:date="2013-07-05T15:20:00Z">
        <w:r w:rsidR="00041019">
          <w:rPr>
            <w:rFonts w:hint="eastAsia"/>
          </w:rPr>
          <w:t xml:space="preserve"> </w:t>
        </w:r>
      </w:ins>
    </w:p>
    <w:p w:rsidR="00000000" w:rsidRDefault="000679DA">
      <w:pPr>
        <w:pStyle w:val="ab"/>
        <w:numPr>
          <w:ilvl w:val="0"/>
          <w:numId w:val="8"/>
        </w:numPr>
        <w:ind w:firstLineChars="0"/>
        <w:pPrChange w:id="52" w:author="Ren Huang" w:date="2013-07-05T15:20:00Z">
          <w:pPr/>
        </w:pPrChange>
      </w:pPr>
      <w:r>
        <w:rPr>
          <w:rFonts w:hint="eastAsia"/>
        </w:rPr>
        <w:t>(</w:t>
      </w:r>
      <w:r>
        <w:rPr>
          <w:rFonts w:hint="eastAsia"/>
        </w:rPr>
        <w:t>參考</w:t>
      </w:r>
      <w:r>
        <w:rPr>
          <w:rFonts w:hint="eastAsia"/>
        </w:rPr>
        <w:t xml:space="preserve">Miix it! </w:t>
      </w:r>
      <w:r>
        <w:rPr>
          <w:rFonts w:hint="eastAsia"/>
        </w:rPr>
        <w:t>流程</w:t>
      </w:r>
      <w:r>
        <w:rPr>
          <w:rFonts w:hint="eastAsia"/>
        </w:rPr>
        <w:t>)</w:t>
      </w:r>
    </w:p>
    <w:p w:rsidR="006C01EB" w:rsidDel="00041019" w:rsidRDefault="00BA119B">
      <w:pPr>
        <w:rPr>
          <w:del w:id="53" w:author="Ren Huang" w:date="2013-07-05T15:20:00Z"/>
        </w:rPr>
      </w:pPr>
      <w:r>
        <w:rPr>
          <w:rFonts w:hint="eastAsia"/>
        </w:rPr>
        <w:t>未登入者才有這個流程</w:t>
      </w:r>
      <w:ins w:id="54" w:author="Ren Huang" w:date="2013-07-05T15:20:00Z">
        <w:r w:rsidR="00041019">
          <w:rPr>
            <w:rFonts w:hint="eastAsia"/>
          </w:rPr>
          <w:t xml:space="preserve"> </w:t>
        </w:r>
      </w:ins>
    </w:p>
    <w:p w:rsidR="00000000" w:rsidRDefault="00CE70CA">
      <w:pPr>
        <w:pStyle w:val="ab"/>
        <w:numPr>
          <w:ilvl w:val="0"/>
          <w:numId w:val="9"/>
        </w:numPr>
        <w:ind w:firstLineChars="0"/>
        <w:rPr>
          <w:ins w:id="55" w:author="Ren Huang" w:date="2013-07-05T12:32:00Z"/>
        </w:rPr>
        <w:pPrChange w:id="56" w:author="Ren Huang" w:date="2013-07-05T15:20:00Z">
          <w:pPr/>
        </w:pPrChange>
      </w:pPr>
      <w:r>
        <w:rPr>
          <w:rFonts w:hint="eastAsia"/>
        </w:rPr>
        <w:t>(</w:t>
      </w:r>
      <w:r>
        <w:rPr>
          <w:rFonts w:hint="eastAsia"/>
        </w:rPr>
        <w:t>經過認證才會自動登入</w:t>
      </w:r>
      <w:r>
        <w:rPr>
          <w:rFonts w:hint="eastAsia"/>
        </w:rPr>
        <w:t>)</w:t>
      </w:r>
    </w:p>
    <w:p w:rsidR="00313A08" w:rsidRDefault="00313A08">
      <w:pPr>
        <w:rPr>
          <w:ins w:id="57" w:author="Ren Huang" w:date="2013-07-05T12:32:00Z"/>
        </w:rPr>
      </w:pPr>
    </w:p>
    <w:p w:rsidR="00313A08" w:rsidRDefault="00313A08"/>
    <w:p w:rsidR="000679DA" w:rsidRDefault="000679DA">
      <w:pPr>
        <w:widowControl/>
      </w:pPr>
      <w:r>
        <w:br w:type="page"/>
      </w:r>
    </w:p>
    <w:p w:rsidR="000679DA" w:rsidRPr="000679DA" w:rsidRDefault="000679DA">
      <w:pPr>
        <w:rPr>
          <w:b/>
          <w:sz w:val="28"/>
          <w:szCs w:val="28"/>
        </w:rPr>
      </w:pPr>
      <w:r w:rsidRPr="000679DA">
        <w:rPr>
          <w:rFonts w:hint="eastAsia"/>
          <w:b/>
          <w:sz w:val="28"/>
          <w:szCs w:val="28"/>
        </w:rPr>
        <w:t>Po</w:t>
      </w:r>
      <w:r w:rsidRPr="000679DA">
        <w:rPr>
          <w:rFonts w:hint="eastAsia"/>
          <w:b/>
          <w:sz w:val="28"/>
          <w:szCs w:val="28"/>
        </w:rPr>
        <w:t>文主題</w:t>
      </w:r>
    </w:p>
    <w:p w:rsidR="003C275D" w:rsidRPr="000679DA" w:rsidRDefault="000679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文創</w:t>
      </w:r>
      <w:r w:rsidR="00D07FD3" w:rsidRPr="000679DA">
        <w:rPr>
          <w:rFonts w:hint="eastAsia"/>
          <w:b/>
          <w:sz w:val="28"/>
          <w:szCs w:val="28"/>
        </w:rPr>
        <w:t>設計</w:t>
      </w:r>
    </w:p>
    <w:p w:rsidR="00000000" w:rsidRDefault="00A524EB">
      <w:pPr>
        <w:pStyle w:val="ab"/>
        <w:numPr>
          <w:ilvl w:val="0"/>
          <w:numId w:val="10"/>
        </w:numPr>
        <w:ind w:firstLineChars="0"/>
        <w:pPrChange w:id="58" w:author="Ren Huang" w:date="2013-07-05T15:20:00Z">
          <w:pPr/>
        </w:pPrChange>
      </w:pPr>
      <w:r>
        <w:rPr>
          <w:rFonts w:hint="eastAsia"/>
        </w:rPr>
        <w:t>圖</w:t>
      </w:r>
      <w:r w:rsidR="007854E7">
        <w:rPr>
          <w:rFonts w:hint="eastAsia"/>
        </w:rPr>
        <w:t>(file or camera)</w:t>
      </w:r>
      <w:r>
        <w:rPr>
          <w:rFonts w:hint="eastAsia"/>
        </w:rPr>
        <w:t>，文</w:t>
      </w:r>
      <w:r w:rsidR="00F96913">
        <w:rPr>
          <w:rFonts w:hint="eastAsia"/>
        </w:rPr>
        <w:t>，</w:t>
      </w:r>
      <w:r w:rsidR="00F96913">
        <w:rPr>
          <w:rFonts w:hint="eastAsia"/>
        </w:rPr>
        <w:t>(</w:t>
      </w:r>
      <w:r w:rsidR="00F96913">
        <w:rPr>
          <w:rFonts w:hint="eastAsia"/>
        </w:rPr>
        <w:t>允許無圖或無文</w:t>
      </w:r>
      <w:r w:rsidR="00F96913">
        <w:rPr>
          <w:rFonts w:hint="eastAsia"/>
        </w:rPr>
        <w:t>)</w:t>
      </w:r>
      <w:r>
        <w:rPr>
          <w:rFonts w:hint="eastAsia"/>
        </w:rPr>
        <w:t>，</w:t>
      </w:r>
      <w:r w:rsidR="00F96913">
        <w:rPr>
          <w:rFonts w:hint="eastAsia"/>
        </w:rPr>
        <w:t>自動帶入</w:t>
      </w:r>
      <w:r>
        <w:rPr>
          <w:rFonts w:hint="eastAsia"/>
        </w:rPr>
        <w:t>FB</w:t>
      </w:r>
      <w:r>
        <w:rPr>
          <w:rFonts w:hint="eastAsia"/>
        </w:rPr>
        <w:t>大頭</w:t>
      </w:r>
      <w:r w:rsidR="00FA2FC2">
        <w:rPr>
          <w:rFonts w:hint="eastAsia"/>
        </w:rPr>
        <w:t>與</w:t>
      </w:r>
      <w:r>
        <w:rPr>
          <w:rFonts w:hint="eastAsia"/>
        </w:rPr>
        <w:t>名稱</w:t>
      </w:r>
    </w:p>
    <w:p w:rsidR="00000000" w:rsidRDefault="009B15D6">
      <w:pPr>
        <w:pStyle w:val="ab"/>
        <w:numPr>
          <w:ilvl w:val="0"/>
          <w:numId w:val="10"/>
        </w:numPr>
        <w:ind w:firstLineChars="0"/>
        <w:pPrChange w:id="59" w:author="Ren Huang" w:date="2013-07-05T15:20:00Z">
          <w:pPr/>
        </w:pPrChange>
      </w:pPr>
      <w:r>
        <w:rPr>
          <w:rFonts w:hint="eastAsia"/>
        </w:rPr>
        <w:t>輸入，預覽，</w:t>
      </w:r>
      <w:r w:rsidR="00DD1560">
        <w:rPr>
          <w:rFonts w:hint="eastAsia"/>
        </w:rPr>
        <w:t>投件</w:t>
      </w:r>
    </w:p>
    <w:p w:rsidR="00000000" w:rsidRDefault="001161A1">
      <w:pPr>
        <w:pStyle w:val="ab"/>
        <w:numPr>
          <w:ilvl w:val="0"/>
          <w:numId w:val="10"/>
        </w:numPr>
        <w:ind w:firstLineChars="0"/>
        <w:pPrChange w:id="60" w:author="Ren Huang" w:date="2013-07-05T15:20:00Z">
          <w:pPr/>
        </w:pPrChange>
      </w:pPr>
      <w:r>
        <w:rPr>
          <w:rFonts w:hint="eastAsia"/>
        </w:rPr>
        <w:t>只有文的話，字數</w:t>
      </w:r>
      <w:r w:rsidR="0086785D">
        <w:rPr>
          <w:rFonts w:hint="eastAsia"/>
        </w:rPr>
        <w:t>會</w:t>
      </w:r>
      <w:r>
        <w:rPr>
          <w:rFonts w:hint="eastAsia"/>
        </w:rPr>
        <w:t>比較多</w:t>
      </w:r>
    </w:p>
    <w:p w:rsidR="001161A1" w:rsidRDefault="001161A1"/>
    <w:p w:rsidR="000679DA" w:rsidRDefault="000679DA"/>
    <w:p w:rsidR="000679DA" w:rsidRPr="000679DA" w:rsidRDefault="000679DA" w:rsidP="000679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心情</w:t>
      </w:r>
    </w:p>
    <w:p w:rsidR="00000000" w:rsidRDefault="000679DA">
      <w:pPr>
        <w:pStyle w:val="ab"/>
        <w:numPr>
          <w:ilvl w:val="0"/>
          <w:numId w:val="11"/>
        </w:numPr>
        <w:ind w:firstLineChars="0"/>
        <w:pPrChange w:id="61" w:author="Ren Huang" w:date="2013-07-05T15:20:00Z">
          <w:pPr/>
        </w:pPrChange>
      </w:pPr>
      <w:r>
        <w:rPr>
          <w:rFonts w:hint="eastAsia"/>
        </w:rPr>
        <w:t>圖</w:t>
      </w:r>
      <w:r w:rsidR="007854E7">
        <w:rPr>
          <w:rFonts w:hint="eastAsia"/>
        </w:rPr>
        <w:t>(file or camera)</w:t>
      </w:r>
      <w:r>
        <w:rPr>
          <w:rFonts w:hint="eastAsia"/>
        </w:rPr>
        <w:t>，文，</w:t>
      </w:r>
      <w:r>
        <w:rPr>
          <w:rFonts w:hint="eastAsia"/>
        </w:rPr>
        <w:t>(</w:t>
      </w:r>
      <w:r>
        <w:rPr>
          <w:rFonts w:hint="eastAsia"/>
        </w:rPr>
        <w:t>允許無圖或無文</w:t>
      </w:r>
      <w:r>
        <w:rPr>
          <w:rFonts w:hint="eastAsia"/>
        </w:rPr>
        <w:t>)</w:t>
      </w:r>
      <w:r>
        <w:rPr>
          <w:rFonts w:hint="eastAsia"/>
        </w:rPr>
        <w:t>，自動帶入</w:t>
      </w:r>
      <w:r>
        <w:rPr>
          <w:rFonts w:hint="eastAsia"/>
        </w:rPr>
        <w:t>FB</w:t>
      </w:r>
      <w:r>
        <w:rPr>
          <w:rFonts w:hint="eastAsia"/>
        </w:rPr>
        <w:t>大頭與名稱</w:t>
      </w:r>
    </w:p>
    <w:p w:rsidR="00000000" w:rsidRDefault="000679DA">
      <w:pPr>
        <w:pStyle w:val="ab"/>
        <w:numPr>
          <w:ilvl w:val="0"/>
          <w:numId w:val="11"/>
        </w:numPr>
        <w:ind w:firstLineChars="0"/>
        <w:pPrChange w:id="62" w:author="Ren Huang" w:date="2013-07-05T15:20:00Z">
          <w:pPr/>
        </w:pPrChange>
      </w:pPr>
      <w:r>
        <w:rPr>
          <w:rFonts w:hint="eastAsia"/>
        </w:rPr>
        <w:t>輸入，預覽，投件</w:t>
      </w:r>
    </w:p>
    <w:p w:rsidR="000679DA" w:rsidRDefault="000679DA" w:rsidP="000679DA"/>
    <w:p w:rsidR="000679DA" w:rsidRDefault="000679DA" w:rsidP="000679DA"/>
    <w:p w:rsidR="000679DA" w:rsidRPr="000679DA" w:rsidRDefault="000679DA">
      <w:pPr>
        <w:rPr>
          <w:b/>
          <w:sz w:val="28"/>
          <w:szCs w:val="28"/>
        </w:rPr>
      </w:pPr>
      <w:r w:rsidRPr="000679DA">
        <w:rPr>
          <w:rFonts w:hint="eastAsia"/>
          <w:b/>
          <w:sz w:val="28"/>
          <w:szCs w:val="28"/>
        </w:rPr>
        <w:t>打卡</w:t>
      </w:r>
    </w:p>
    <w:p w:rsidR="00000000" w:rsidRDefault="00AD0887">
      <w:pPr>
        <w:pStyle w:val="ab"/>
        <w:numPr>
          <w:ilvl w:val="0"/>
          <w:numId w:val="12"/>
        </w:numPr>
        <w:ind w:firstLineChars="0"/>
        <w:pPrChange w:id="63" w:author="Ren Huang" w:date="2013-07-05T15:20:00Z">
          <w:pPr/>
        </w:pPrChange>
      </w:pPr>
      <w:r>
        <w:rPr>
          <w:rFonts w:hint="eastAsia"/>
        </w:rPr>
        <w:t>圖</w:t>
      </w:r>
      <w:r w:rsidR="007854E7">
        <w:rPr>
          <w:rFonts w:hint="eastAsia"/>
        </w:rPr>
        <w:t>(file or camera)</w:t>
      </w:r>
      <w:r>
        <w:rPr>
          <w:rFonts w:hint="eastAsia"/>
        </w:rPr>
        <w:t>，文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FB)</w:t>
      </w:r>
      <w:r w:rsidR="002D3FA8" w:rsidRPr="00AC7FA7">
        <w:rPr>
          <w:rFonts w:hint="eastAsia"/>
        </w:rPr>
        <w:t>，</w:t>
      </w:r>
      <w:r w:rsidR="000E5E0C" w:rsidRPr="00AC7FA7">
        <w:rPr>
          <w:rFonts w:hint="eastAsia"/>
        </w:rPr>
        <w:t>自</w:t>
      </w:r>
      <w:r w:rsidR="000E5E0C">
        <w:rPr>
          <w:rFonts w:hint="eastAsia"/>
        </w:rPr>
        <w:t>動帶入</w:t>
      </w:r>
      <w:r>
        <w:rPr>
          <w:rFonts w:hint="eastAsia"/>
        </w:rPr>
        <w:t>FB</w:t>
      </w:r>
      <w:r>
        <w:rPr>
          <w:rFonts w:hint="eastAsia"/>
        </w:rPr>
        <w:t>大頭</w:t>
      </w:r>
      <w:r w:rsidR="00FA2FC2">
        <w:rPr>
          <w:rFonts w:hint="eastAsia"/>
        </w:rPr>
        <w:t>與</w:t>
      </w:r>
      <w:r>
        <w:rPr>
          <w:rFonts w:hint="eastAsia"/>
        </w:rPr>
        <w:t>名稱；</w:t>
      </w:r>
    </w:p>
    <w:p w:rsidR="00000000" w:rsidRDefault="00D24300">
      <w:pPr>
        <w:pStyle w:val="ab"/>
        <w:numPr>
          <w:ilvl w:val="0"/>
          <w:numId w:val="12"/>
        </w:numPr>
        <w:ind w:firstLineChars="0"/>
        <w:pPrChange w:id="64" w:author="Ren Huang" w:date="2013-07-05T15:20:00Z">
          <w:pPr/>
        </w:pPrChange>
      </w:pPr>
      <w:r>
        <w:rPr>
          <w:rFonts w:hint="eastAsia"/>
        </w:rPr>
        <w:t>輸入，</w:t>
      </w:r>
      <w:r w:rsidR="00DD1560">
        <w:rPr>
          <w:rFonts w:hint="eastAsia"/>
        </w:rPr>
        <w:t>投件</w:t>
      </w:r>
    </w:p>
    <w:p w:rsidR="00D24300" w:rsidRPr="006A5677" w:rsidRDefault="00D24300" w:rsidP="000679DA">
      <w:pPr>
        <w:rPr>
          <w:color w:val="808080" w:themeColor="background1" w:themeShade="80"/>
        </w:rPr>
      </w:pPr>
    </w:p>
    <w:p w:rsidR="009B15D6" w:rsidRDefault="009B15D6" w:rsidP="00796BB5"/>
    <w:p w:rsidR="00F96913" w:rsidRPr="000F4942" w:rsidRDefault="000F4942">
      <w:pPr>
        <w:rPr>
          <w:b/>
          <w:sz w:val="28"/>
          <w:szCs w:val="28"/>
        </w:rPr>
      </w:pPr>
      <w:r w:rsidRPr="000F4942">
        <w:rPr>
          <w:rFonts w:hint="eastAsia"/>
          <w:b/>
          <w:sz w:val="28"/>
          <w:szCs w:val="28"/>
        </w:rPr>
        <w:t>合成</w:t>
      </w:r>
    </w:p>
    <w:p w:rsidR="00000000" w:rsidRDefault="006A5677">
      <w:pPr>
        <w:pStyle w:val="ab"/>
        <w:numPr>
          <w:ilvl w:val="0"/>
          <w:numId w:val="13"/>
        </w:numPr>
        <w:ind w:firstLineChars="0"/>
        <w:pPrChange w:id="65" w:author="Ren Huang" w:date="2013-07-05T15:20:00Z">
          <w:pPr/>
        </w:pPrChange>
      </w:pPr>
      <w:r>
        <w:rPr>
          <w:rFonts w:hint="eastAsia"/>
        </w:rPr>
        <w:t>上傳一張圖</w:t>
      </w:r>
      <w:r w:rsidR="007854E7">
        <w:rPr>
          <w:rFonts w:hint="eastAsia"/>
        </w:rPr>
        <w:t>(file or camera)</w:t>
      </w:r>
      <w:r w:rsidR="000E5E0C">
        <w:rPr>
          <w:rFonts w:hint="eastAsia"/>
        </w:rPr>
        <w:t xml:space="preserve"> </w:t>
      </w:r>
      <w:r>
        <w:rPr>
          <w:rFonts w:hint="eastAsia"/>
        </w:rPr>
        <w:t>的合成影片</w:t>
      </w:r>
    </w:p>
    <w:p w:rsidR="00000000" w:rsidRDefault="00DD1560">
      <w:pPr>
        <w:pStyle w:val="ab"/>
        <w:numPr>
          <w:ilvl w:val="0"/>
          <w:numId w:val="13"/>
        </w:numPr>
        <w:ind w:firstLineChars="0"/>
        <w:pPrChange w:id="66" w:author="Ren Huang" w:date="2013-07-05T15:20:00Z">
          <w:pPr/>
        </w:pPrChange>
      </w:pPr>
      <w:r>
        <w:rPr>
          <w:rFonts w:hint="eastAsia"/>
        </w:rPr>
        <w:t>預覽</w:t>
      </w:r>
      <w:r>
        <w:rPr>
          <w:rFonts w:hint="eastAsia"/>
        </w:rPr>
        <w:t>(</w:t>
      </w:r>
      <w:r>
        <w:rPr>
          <w:rFonts w:hint="eastAsia"/>
        </w:rPr>
        <w:t>關鍵影格</w:t>
      </w:r>
      <w:r>
        <w:rPr>
          <w:rFonts w:hint="eastAsia"/>
        </w:rPr>
        <w:t>)</w:t>
      </w:r>
      <w:r>
        <w:rPr>
          <w:rFonts w:hint="eastAsia"/>
        </w:rPr>
        <w:t>，投件</w:t>
      </w:r>
    </w:p>
    <w:p w:rsidR="000F4942" w:rsidRDefault="000F4942" w:rsidP="000F4942"/>
    <w:p w:rsidR="000F4942" w:rsidRDefault="000F4942" w:rsidP="000F4942"/>
    <w:p w:rsidR="000F4942" w:rsidRDefault="000F4942" w:rsidP="000F4942">
      <w:r>
        <w:rPr>
          <w:rFonts w:hint="eastAsia"/>
        </w:rPr>
        <w:t>預覽</w:t>
      </w:r>
      <w:r w:rsidR="00C56B10">
        <w:rPr>
          <w:rFonts w:hint="eastAsia"/>
        </w:rPr>
        <w:t>說明：</w:t>
      </w:r>
    </w:p>
    <w:p w:rsidR="00000000" w:rsidRDefault="000F4942">
      <w:pPr>
        <w:pStyle w:val="ab"/>
        <w:numPr>
          <w:ilvl w:val="0"/>
          <w:numId w:val="14"/>
        </w:numPr>
        <w:ind w:firstLineChars="0"/>
        <w:pPrChange w:id="67" w:author="Ren Huang" w:date="2013-07-05T15:21:00Z">
          <w:pPr/>
        </w:pPrChange>
      </w:pPr>
      <w:r>
        <w:rPr>
          <w:rFonts w:hint="eastAsia"/>
        </w:rPr>
        <w:t>剩幾個字</w:t>
      </w:r>
    </w:p>
    <w:p w:rsidR="00000000" w:rsidRDefault="000F4942">
      <w:pPr>
        <w:pStyle w:val="ab"/>
        <w:numPr>
          <w:ilvl w:val="0"/>
          <w:numId w:val="14"/>
        </w:numPr>
        <w:ind w:firstLineChars="0"/>
        <w:pPrChange w:id="68" w:author="Ren Huang" w:date="2013-07-05T15:21:00Z">
          <w:pPr/>
        </w:pPrChange>
      </w:pPr>
      <w:r>
        <w:rPr>
          <w:rFonts w:hint="eastAsia"/>
        </w:rPr>
        <w:t>自動排版，</w:t>
      </w:r>
      <w:r>
        <w:rPr>
          <w:rFonts w:hint="eastAsia"/>
        </w:rPr>
        <w:t>FB</w:t>
      </w:r>
      <w:r>
        <w:rPr>
          <w:rFonts w:hint="eastAsia"/>
        </w:rPr>
        <w:t>大頭，</w:t>
      </w:r>
      <w:r>
        <w:rPr>
          <w:rFonts w:hint="eastAsia"/>
        </w:rPr>
        <w:t>FB</w:t>
      </w:r>
      <w:r>
        <w:rPr>
          <w:rFonts w:hint="eastAsia"/>
        </w:rPr>
        <w:t>名稱：固定位置，固定版型</w:t>
      </w:r>
    </w:p>
    <w:p w:rsidR="00000000" w:rsidRDefault="000F4942">
      <w:pPr>
        <w:pStyle w:val="ab"/>
        <w:numPr>
          <w:ilvl w:val="0"/>
          <w:numId w:val="14"/>
        </w:numPr>
        <w:ind w:firstLineChars="0"/>
        <w:pPrChange w:id="69" w:author="Ren Huang" w:date="2013-07-05T15:21:00Z">
          <w:pPr/>
        </w:pPrChange>
      </w:pPr>
      <w:r>
        <w:rPr>
          <w:rFonts w:hint="eastAsia"/>
        </w:rPr>
        <w:t>合成影片：預覽代表性影格</w:t>
      </w:r>
    </w:p>
    <w:p w:rsidR="00000000" w:rsidRDefault="000F4942">
      <w:pPr>
        <w:pStyle w:val="ab"/>
        <w:numPr>
          <w:ilvl w:val="0"/>
          <w:numId w:val="14"/>
        </w:numPr>
        <w:ind w:firstLineChars="0"/>
        <w:pPrChange w:id="70" w:author="Ren Huang" w:date="2013-07-05T15:21:00Z">
          <w:pPr/>
        </w:pPrChange>
      </w:pPr>
      <w:r>
        <w:rPr>
          <w:rFonts w:hint="eastAsia"/>
        </w:rPr>
        <w:t>模擬方螢幕原始圖</w:t>
      </w:r>
    </w:p>
    <w:p w:rsidR="000F4942" w:rsidRPr="00D3100B" w:rsidRDefault="000F4942" w:rsidP="000F4942"/>
    <w:p w:rsidR="00F96913" w:rsidRDefault="00F96913"/>
    <w:p w:rsidR="00FC3A90" w:rsidRDefault="00FC3A90">
      <w:pPr>
        <w:widowControl/>
      </w:pPr>
      <w:r>
        <w:br w:type="page"/>
      </w:r>
    </w:p>
    <w:p w:rsidR="009D5764" w:rsidRPr="00813B64" w:rsidRDefault="00813B64">
      <w:pPr>
        <w:rPr>
          <w:b/>
          <w:sz w:val="28"/>
          <w:szCs w:val="28"/>
        </w:rPr>
      </w:pPr>
      <w:r w:rsidRPr="00813B64">
        <w:rPr>
          <w:rFonts w:hint="eastAsia"/>
          <w:b/>
          <w:sz w:val="28"/>
          <w:szCs w:val="28"/>
        </w:rPr>
        <w:t>發佈清單</w:t>
      </w:r>
      <w:r w:rsidRPr="00813B64">
        <w:rPr>
          <w:rFonts w:hint="eastAsia"/>
          <w:b/>
          <w:sz w:val="28"/>
          <w:szCs w:val="28"/>
        </w:rPr>
        <w:t>(</w:t>
      </w:r>
      <w:r w:rsidRPr="00813B64">
        <w:rPr>
          <w:rFonts w:hint="eastAsia"/>
          <w:b/>
          <w:sz w:val="28"/>
          <w:szCs w:val="28"/>
        </w:rPr>
        <w:t>我的影片</w:t>
      </w:r>
      <w:r w:rsidRPr="00813B64">
        <w:rPr>
          <w:rFonts w:hint="eastAsia"/>
          <w:b/>
          <w:sz w:val="28"/>
          <w:szCs w:val="28"/>
        </w:rPr>
        <w:t>)</w:t>
      </w:r>
    </w:p>
    <w:p w:rsidR="00813B64" w:rsidRDefault="00813B64"/>
    <w:p w:rsidR="00000000" w:rsidRDefault="00813B64">
      <w:pPr>
        <w:pStyle w:val="ab"/>
        <w:numPr>
          <w:ilvl w:val="0"/>
          <w:numId w:val="15"/>
        </w:numPr>
        <w:ind w:firstLineChars="0"/>
        <w:pPrChange w:id="71" w:author="Ren Huang" w:date="2013-07-05T15:21:00Z">
          <w:pPr/>
        </w:pPrChange>
      </w:pPr>
      <w:r>
        <w:rPr>
          <w:rFonts w:hint="eastAsia"/>
        </w:rPr>
        <w:t>user</w:t>
      </w:r>
      <w:r w:rsidR="001C10A4">
        <w:rPr>
          <w:rFonts w:hint="eastAsia"/>
        </w:rPr>
        <w:t>投件</w:t>
      </w:r>
      <w:r>
        <w:rPr>
          <w:rFonts w:hint="eastAsia"/>
        </w:rPr>
        <w:t>後，該內容</w:t>
      </w:r>
      <w:r w:rsidR="0015545C">
        <w:rPr>
          <w:rFonts w:hint="eastAsia"/>
        </w:rPr>
        <w:t>會</w:t>
      </w:r>
      <w:r w:rsidR="00361E13">
        <w:rPr>
          <w:rFonts w:hint="eastAsia"/>
        </w:rPr>
        <w:t>出現在</w:t>
      </w:r>
      <w:r w:rsidR="0015545C">
        <w:rPr>
          <w:rFonts w:hint="eastAsia"/>
        </w:rPr>
        <w:t>發佈清單</w:t>
      </w:r>
      <w:r w:rsidR="0015545C">
        <w:rPr>
          <w:rFonts w:hint="eastAsia"/>
        </w:rPr>
        <w:t>(</w:t>
      </w:r>
      <w:r w:rsidR="0015545C">
        <w:rPr>
          <w:rFonts w:hint="eastAsia"/>
        </w:rPr>
        <w:t>我的影片</w:t>
      </w:r>
      <w:r w:rsidR="0015545C">
        <w:rPr>
          <w:rFonts w:hint="eastAsia"/>
        </w:rPr>
        <w:t>)</w:t>
      </w:r>
      <w:r>
        <w:rPr>
          <w:rFonts w:hint="eastAsia"/>
        </w:rPr>
        <w:t>，且顯示代碼</w:t>
      </w:r>
    </w:p>
    <w:p w:rsidR="00C34354" w:rsidRPr="00813B64" w:rsidRDefault="00C34354"/>
    <w:p w:rsidR="00000000" w:rsidRDefault="003768E9">
      <w:pPr>
        <w:pStyle w:val="ab"/>
        <w:numPr>
          <w:ilvl w:val="0"/>
          <w:numId w:val="15"/>
        </w:numPr>
        <w:ind w:firstLineChars="0"/>
        <w:pPrChange w:id="72" w:author="Ren Huang" w:date="2013-07-05T15:21:00Z">
          <w:pPr/>
        </w:pPrChange>
      </w:pPr>
      <w:r>
        <w:rPr>
          <w:rFonts w:hint="eastAsia"/>
        </w:rPr>
        <w:t>投件後會</w:t>
      </w:r>
      <w:r w:rsidR="00C34354">
        <w:rPr>
          <w:rFonts w:hint="eastAsia"/>
        </w:rPr>
        <w:t>在發佈清單</w:t>
      </w:r>
      <w:r>
        <w:rPr>
          <w:rFonts w:hint="eastAsia"/>
        </w:rPr>
        <w:t>產生模擬合成圖片</w:t>
      </w:r>
      <w:r>
        <w:rPr>
          <w:rFonts w:hint="eastAsia"/>
        </w:rPr>
        <w:t>3</w:t>
      </w:r>
      <w:r>
        <w:rPr>
          <w:rFonts w:hint="eastAsia"/>
        </w:rPr>
        <w:t>種：</w:t>
      </w:r>
      <w:r w:rsidR="00797C2F">
        <w:rPr>
          <w:rFonts w:hint="eastAsia"/>
        </w:rPr>
        <w:t>(</w:t>
      </w:r>
      <w:r w:rsidR="00797C2F">
        <w:rPr>
          <w:rFonts w:hint="eastAsia"/>
        </w:rPr>
        <w:t>可在</w:t>
      </w:r>
      <w:r w:rsidR="00797C2F">
        <w:rPr>
          <w:rFonts w:hint="eastAsia"/>
        </w:rPr>
        <w:t>server</w:t>
      </w:r>
      <w:r w:rsidR="00797C2F">
        <w:rPr>
          <w:rFonts w:hint="eastAsia"/>
        </w:rPr>
        <w:t>做完回傳</w:t>
      </w:r>
      <w:r w:rsidR="00797C2F">
        <w:rPr>
          <w:rFonts w:hint="eastAsia"/>
        </w:rPr>
        <w:t>)</w:t>
      </w:r>
    </w:p>
    <w:p w:rsidR="00000000" w:rsidRDefault="00501B07">
      <w:pPr>
        <w:pStyle w:val="ab"/>
        <w:numPr>
          <w:ilvl w:val="0"/>
          <w:numId w:val="15"/>
        </w:numPr>
        <w:ind w:firstLineChars="0"/>
        <w:pPrChange w:id="73" w:author="Ren Huang" w:date="2013-07-05T15:21:00Z">
          <w:pPr/>
        </w:pPrChange>
      </w:pPr>
      <w:r>
        <w:rPr>
          <w:rFonts w:hint="eastAsia"/>
        </w:rPr>
        <w:t>1</w:t>
      </w:r>
      <w:r w:rsidR="00797C2F">
        <w:rPr>
          <w:rFonts w:hint="eastAsia"/>
        </w:rPr>
        <w:t>原圖</w:t>
      </w:r>
      <w:r w:rsidR="0092601C">
        <w:rPr>
          <w:rFonts w:hint="eastAsia"/>
        </w:rPr>
        <w:t>(</w:t>
      </w:r>
      <w:r w:rsidR="0092601C">
        <w:rPr>
          <w:rFonts w:hint="eastAsia"/>
        </w:rPr>
        <w:t>烙印</w:t>
      </w:r>
      <w:r w:rsidR="0092601C">
        <w:rPr>
          <w:rFonts w:hint="eastAsia"/>
        </w:rPr>
        <w:t>logo)</w:t>
      </w:r>
      <w:r w:rsidR="00797C2F">
        <w:rPr>
          <w:rFonts w:hint="eastAsia"/>
        </w:rPr>
        <w:t>，</w:t>
      </w:r>
      <w:r>
        <w:rPr>
          <w:rFonts w:hint="eastAsia"/>
        </w:rPr>
        <w:t>2</w:t>
      </w:r>
      <w:r w:rsidR="00797C2F">
        <w:rPr>
          <w:rFonts w:hint="eastAsia"/>
        </w:rPr>
        <w:t>原圖</w:t>
      </w:r>
      <w:r w:rsidR="00797C2F">
        <w:rPr>
          <w:rFonts w:hint="eastAsia"/>
        </w:rPr>
        <w:t>+</w:t>
      </w:r>
      <w:r w:rsidR="00797C2F">
        <w:rPr>
          <w:rFonts w:hint="eastAsia"/>
        </w:rPr>
        <w:t>格子</w:t>
      </w:r>
      <w:r w:rsidR="0092601C">
        <w:rPr>
          <w:rFonts w:hint="eastAsia"/>
        </w:rPr>
        <w:t>(</w:t>
      </w:r>
      <w:r w:rsidR="0092601C">
        <w:rPr>
          <w:rFonts w:hint="eastAsia"/>
        </w:rPr>
        <w:t>烙印</w:t>
      </w:r>
      <w:r w:rsidR="0092601C">
        <w:rPr>
          <w:rFonts w:hint="eastAsia"/>
        </w:rPr>
        <w:t>logo)</w:t>
      </w:r>
      <w:r w:rsidR="00797C2F">
        <w:rPr>
          <w:rFonts w:hint="eastAsia"/>
        </w:rPr>
        <w:t>，</w:t>
      </w:r>
      <w:r>
        <w:rPr>
          <w:rFonts w:hint="eastAsia"/>
        </w:rPr>
        <w:t>3</w:t>
      </w:r>
      <w:r w:rsidR="00797C2F">
        <w:rPr>
          <w:rFonts w:hint="eastAsia"/>
        </w:rPr>
        <w:t>小巨蛋模擬圖</w:t>
      </w:r>
      <w:r w:rsidR="00797C2F">
        <w:rPr>
          <w:rFonts w:hint="eastAsia"/>
        </w:rPr>
        <w:t>(</w:t>
      </w:r>
      <w:r w:rsidR="00797C2F">
        <w:rPr>
          <w:rFonts w:hint="eastAsia"/>
        </w:rPr>
        <w:t>烙印</w:t>
      </w:r>
      <w:r w:rsidR="0092601C">
        <w:rPr>
          <w:rFonts w:hint="eastAsia"/>
        </w:rPr>
        <w:t xml:space="preserve">logo &amp; </w:t>
      </w:r>
      <w:r w:rsidR="00797C2F">
        <w:rPr>
          <w:rFonts w:hint="eastAsia"/>
        </w:rPr>
        <w:t>模擬</w:t>
      </w:r>
      <w:r w:rsidR="00797C2F">
        <w:rPr>
          <w:rFonts w:hint="eastAsia"/>
        </w:rPr>
        <w:t>)</w:t>
      </w:r>
    </w:p>
    <w:p w:rsidR="00000000" w:rsidRDefault="00CB40C6">
      <w:pPr>
        <w:pStyle w:val="ab"/>
        <w:numPr>
          <w:ilvl w:val="0"/>
          <w:numId w:val="15"/>
        </w:numPr>
        <w:ind w:firstLineChars="0"/>
        <w:pPrChange w:id="74" w:author="Ren Huang" w:date="2013-07-05T15:21:00Z">
          <w:pPr/>
        </w:pPrChange>
      </w:pPr>
      <w:r>
        <w:rPr>
          <w:rFonts w:hint="eastAsia"/>
        </w:rPr>
        <w:t>等待動畫</w:t>
      </w:r>
      <w:r>
        <w:rPr>
          <w:rFonts w:hint="eastAsia"/>
        </w:rPr>
        <w:t>(</w:t>
      </w:r>
      <w:r>
        <w:rPr>
          <w:rFonts w:hint="eastAsia"/>
        </w:rPr>
        <w:t>轉轉轉之類的</w:t>
      </w:r>
      <w:r>
        <w:rPr>
          <w:rFonts w:hint="eastAsia"/>
        </w:rPr>
        <w:t>)</w:t>
      </w:r>
    </w:p>
    <w:p w:rsidR="00000000" w:rsidRDefault="00E03C99">
      <w:pPr>
        <w:pStyle w:val="ab"/>
        <w:numPr>
          <w:ilvl w:val="0"/>
          <w:numId w:val="15"/>
        </w:numPr>
        <w:ind w:firstLineChars="0"/>
        <w:pPrChange w:id="75" w:author="Ren Huang" w:date="2013-07-05T15:21:00Z">
          <w:pPr/>
        </w:pPrChange>
      </w:pPr>
      <w:r>
        <w:t>S</w:t>
      </w:r>
      <w:r>
        <w:rPr>
          <w:rFonts w:hint="eastAsia"/>
        </w:rPr>
        <w:t>hare</w:t>
      </w:r>
      <w:r>
        <w:rPr>
          <w:rFonts w:hint="eastAsia"/>
        </w:rPr>
        <w:t>：</w:t>
      </w:r>
      <w:r>
        <w:rPr>
          <w:rFonts w:hint="eastAsia"/>
        </w:rPr>
        <w:t>FB</w:t>
      </w:r>
      <w:r w:rsidR="00B83830">
        <w:rPr>
          <w:rFonts w:hint="eastAsia"/>
        </w:rPr>
        <w:t>(</w:t>
      </w:r>
      <w:r w:rsidR="00B83830">
        <w:rPr>
          <w:rFonts w:hint="eastAsia"/>
        </w:rPr>
        <w:t>可輸入文字</w:t>
      </w:r>
      <w:r w:rsidR="00B83830">
        <w:rPr>
          <w:rFonts w:hint="eastAsia"/>
        </w:rPr>
        <w:t>)</w:t>
      </w:r>
      <w:r>
        <w:rPr>
          <w:rFonts w:hint="eastAsia"/>
        </w:rPr>
        <w:t xml:space="preserve">, </w:t>
      </w:r>
      <w:r w:rsidR="007073BA">
        <w:rPr>
          <w:rFonts w:hint="eastAsia"/>
        </w:rPr>
        <w:t xml:space="preserve">save to </w:t>
      </w:r>
      <w:r>
        <w:rPr>
          <w:rFonts w:hint="eastAsia"/>
        </w:rPr>
        <w:t>camera roll</w:t>
      </w:r>
    </w:p>
    <w:p w:rsidR="00C34354" w:rsidRDefault="00C34354"/>
    <w:p w:rsidR="00000000" w:rsidRDefault="00F43721">
      <w:pPr>
        <w:pStyle w:val="ab"/>
        <w:numPr>
          <w:ilvl w:val="0"/>
          <w:numId w:val="15"/>
        </w:numPr>
        <w:ind w:firstLineChars="0"/>
        <w:pPrChange w:id="76" w:author="Ren Huang" w:date="2013-07-05T15:21:00Z">
          <w:pPr/>
        </w:pPrChange>
      </w:pPr>
      <w:r w:rsidRPr="00E32633">
        <w:rPr>
          <w:rFonts w:hint="eastAsia"/>
        </w:rPr>
        <w:t>合成影片，</w:t>
      </w:r>
      <w:r w:rsidR="007073BA" w:rsidRPr="00E32633">
        <w:rPr>
          <w:rFonts w:hint="eastAsia"/>
        </w:rPr>
        <w:t>產生後</w:t>
      </w:r>
      <w:r w:rsidRPr="00E32633">
        <w:rPr>
          <w:rFonts w:hint="eastAsia"/>
        </w:rPr>
        <w:t>push</w:t>
      </w:r>
      <w:r w:rsidRPr="00E32633">
        <w:rPr>
          <w:rFonts w:hint="eastAsia"/>
        </w:rPr>
        <w:t>通知</w:t>
      </w:r>
    </w:p>
    <w:p w:rsidR="00000000" w:rsidRDefault="00F43721">
      <w:pPr>
        <w:pStyle w:val="ab"/>
        <w:numPr>
          <w:ilvl w:val="0"/>
          <w:numId w:val="15"/>
        </w:numPr>
        <w:ind w:firstLineChars="0"/>
        <w:pPrChange w:id="77" w:author="Ren Huang" w:date="2013-07-05T15:21:00Z">
          <w:pPr/>
        </w:pPrChange>
      </w:pPr>
      <w:r>
        <w:t>S</w:t>
      </w:r>
      <w:r>
        <w:rPr>
          <w:rFonts w:hint="eastAsia"/>
        </w:rPr>
        <w:t>hare</w:t>
      </w:r>
      <w:r>
        <w:rPr>
          <w:rFonts w:hint="eastAsia"/>
        </w:rPr>
        <w:t>：</w:t>
      </w:r>
      <w:r>
        <w:rPr>
          <w:rFonts w:hint="eastAsia"/>
        </w:rPr>
        <w:t>FB</w:t>
      </w:r>
      <w:r w:rsidR="00B83830">
        <w:rPr>
          <w:rFonts w:hint="eastAsia"/>
        </w:rPr>
        <w:t>(</w:t>
      </w:r>
      <w:r w:rsidR="00B83830">
        <w:rPr>
          <w:rFonts w:hint="eastAsia"/>
        </w:rPr>
        <w:t>可輸入文字</w:t>
      </w:r>
      <w:r w:rsidR="00B83830">
        <w:rPr>
          <w:rFonts w:hint="eastAsia"/>
        </w:rPr>
        <w:t>)</w:t>
      </w:r>
      <w:r>
        <w:rPr>
          <w:rFonts w:hint="eastAsia"/>
        </w:rPr>
        <w:t xml:space="preserve">, </w:t>
      </w:r>
      <w:r w:rsidR="00501B07">
        <w:rPr>
          <w:rFonts w:hint="eastAsia"/>
        </w:rPr>
        <w:t>get YouTube link</w:t>
      </w:r>
    </w:p>
    <w:p w:rsidR="0031190C" w:rsidRDefault="0031190C"/>
    <w:p w:rsidR="007073BA" w:rsidRDefault="007073BA"/>
    <w:p w:rsidR="007073BA" w:rsidRPr="007073BA" w:rsidRDefault="007073BA">
      <w:pPr>
        <w:rPr>
          <w:b/>
          <w:sz w:val="28"/>
          <w:szCs w:val="28"/>
        </w:rPr>
      </w:pPr>
      <w:r w:rsidRPr="007073BA">
        <w:rPr>
          <w:b/>
          <w:sz w:val="28"/>
          <w:szCs w:val="28"/>
        </w:rPr>
        <w:t>L</w:t>
      </w:r>
      <w:r w:rsidRPr="007073BA">
        <w:rPr>
          <w:rFonts w:hint="eastAsia"/>
          <w:b/>
          <w:sz w:val="28"/>
          <w:szCs w:val="28"/>
        </w:rPr>
        <w:t>ive</w:t>
      </w:r>
      <w:r w:rsidRPr="007073BA">
        <w:rPr>
          <w:rFonts w:hint="eastAsia"/>
          <w:b/>
          <w:sz w:val="28"/>
          <w:szCs w:val="28"/>
        </w:rPr>
        <w:t>影像</w:t>
      </w:r>
    </w:p>
    <w:p w:rsidR="00291A37" w:rsidRDefault="0031190C">
      <w:r>
        <w:rPr>
          <w:rFonts w:hint="eastAsia"/>
        </w:rPr>
        <w:t>若有刊登，</w:t>
      </w:r>
    </w:p>
    <w:p w:rsidR="00291A37" w:rsidRDefault="00291A37" w:rsidP="00291A3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產生預告，</w:t>
      </w:r>
      <w:r w:rsidR="00E943FD">
        <w:rPr>
          <w:rFonts w:hint="eastAsia"/>
        </w:rPr>
        <w:t>push</w:t>
      </w:r>
      <w:r w:rsidR="00E943FD">
        <w:rPr>
          <w:rFonts w:hint="eastAsia"/>
        </w:rPr>
        <w:t>通知，</w:t>
      </w:r>
      <w:r w:rsidR="00E943FD">
        <w:t>S</w:t>
      </w:r>
      <w:r w:rsidR="00E943FD">
        <w:rPr>
          <w:rFonts w:hint="eastAsia"/>
        </w:rPr>
        <w:t>hare</w:t>
      </w:r>
      <w:r w:rsidR="00E943FD">
        <w:rPr>
          <w:rFonts w:hint="eastAsia"/>
        </w:rPr>
        <w:t>：</w:t>
      </w:r>
      <w:r w:rsidR="00E943FD">
        <w:rPr>
          <w:rFonts w:hint="eastAsia"/>
        </w:rPr>
        <w:t>FB(</w:t>
      </w:r>
      <w:r w:rsidR="00E943FD">
        <w:rPr>
          <w:rFonts w:hint="eastAsia"/>
        </w:rPr>
        <w:t>可輸入文字</w:t>
      </w:r>
      <w:r w:rsidR="00E943FD">
        <w:rPr>
          <w:rFonts w:hint="eastAsia"/>
        </w:rPr>
        <w:t>) (</w:t>
      </w:r>
      <w:r w:rsidR="00E943FD">
        <w:rPr>
          <w:rFonts w:hint="eastAsia"/>
        </w:rPr>
        <w:t>不自動刊登</w:t>
      </w:r>
      <w:r w:rsidR="00E943FD">
        <w:rPr>
          <w:rFonts w:hint="eastAsia"/>
        </w:rPr>
        <w:t>FB)</w:t>
      </w:r>
    </w:p>
    <w:p w:rsidR="00F43721" w:rsidRDefault="00F43721" w:rsidP="00F4372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錄影後，</w:t>
      </w:r>
      <w:r>
        <w:rPr>
          <w:rFonts w:hint="eastAsia"/>
        </w:rPr>
        <w:t>push</w:t>
      </w:r>
      <w:r>
        <w:rPr>
          <w:rFonts w:hint="eastAsia"/>
        </w:rPr>
        <w:t>通知</w:t>
      </w:r>
      <w:r w:rsidR="00E943FD">
        <w:rPr>
          <w:rFonts w:hint="eastAsia"/>
        </w:rPr>
        <w:t>，</w:t>
      </w:r>
      <w:r>
        <w:t>S</w:t>
      </w:r>
      <w:r>
        <w:rPr>
          <w:rFonts w:hint="eastAsia"/>
        </w:rPr>
        <w:t>hare</w:t>
      </w:r>
      <w:r>
        <w:rPr>
          <w:rFonts w:hint="eastAsia"/>
        </w:rPr>
        <w:t>：</w:t>
      </w:r>
      <w:r>
        <w:rPr>
          <w:rFonts w:hint="eastAsia"/>
        </w:rPr>
        <w:t>FB</w:t>
      </w:r>
      <w:r w:rsidR="00B83830">
        <w:rPr>
          <w:rFonts w:hint="eastAsia"/>
        </w:rPr>
        <w:t>(</w:t>
      </w:r>
      <w:r w:rsidR="00B83830">
        <w:rPr>
          <w:rFonts w:hint="eastAsia"/>
        </w:rPr>
        <w:t>可輸入文字</w:t>
      </w:r>
      <w:r w:rsidR="00B83830">
        <w:rPr>
          <w:rFonts w:hint="eastAsia"/>
        </w:rPr>
        <w:t>)</w:t>
      </w:r>
      <w:r>
        <w:rPr>
          <w:rFonts w:hint="eastAsia"/>
        </w:rPr>
        <w:t>,</w:t>
      </w:r>
      <w:r w:rsidR="00E943FD">
        <w:rPr>
          <w:rFonts w:hint="eastAsia"/>
        </w:rPr>
        <w:t xml:space="preserve"> </w:t>
      </w:r>
      <w:r w:rsidR="00501B07">
        <w:rPr>
          <w:rFonts w:hint="eastAsia"/>
        </w:rPr>
        <w:t>get YouTube link</w:t>
      </w:r>
    </w:p>
    <w:p w:rsidR="005F1435" w:rsidRDefault="00F55975" w:rsidP="005F1435">
      <w:ins w:id="78" w:author="Ren Huang" w:date="2013-07-05T10:15:00Z">
        <w:r>
          <w:rPr>
            <w:rFonts w:hint="eastAsia"/>
          </w:rPr>
          <w:t>刊登</w:t>
        </w:r>
      </w:ins>
      <w:del w:id="79" w:author="Ren Huang" w:date="2013-07-05T10:15:00Z">
        <w:r w:rsidR="005F1435" w:rsidDel="00F55975">
          <w:rPr>
            <w:rFonts w:hint="eastAsia"/>
          </w:rPr>
          <w:delText>即使是</w:delText>
        </w:r>
        <w:r w:rsidR="007073BA" w:rsidDel="00F55975">
          <w:rPr>
            <w:rFonts w:hint="eastAsia"/>
          </w:rPr>
          <w:delText>刊登</w:delText>
        </w:r>
      </w:del>
      <w:r w:rsidR="008510A2">
        <w:rPr>
          <w:rFonts w:hint="eastAsia"/>
        </w:rPr>
        <w:t>靜態圖</w:t>
      </w:r>
      <w:ins w:id="80" w:author="Ren Huang" w:date="2013-07-05T10:15:00Z">
        <w:r>
          <w:rPr>
            <w:rFonts w:hint="eastAsia"/>
          </w:rPr>
          <w:t>，給一張實景照</w:t>
        </w:r>
      </w:ins>
      <w:ins w:id="81" w:author="Ren Huang" w:date="2013-07-05T10:16:00Z">
        <w:r>
          <w:rPr>
            <w:rFonts w:hint="eastAsia"/>
          </w:rPr>
          <w:t>；合成影片：</w:t>
        </w:r>
      </w:ins>
      <w:del w:id="82" w:author="Ren Huang" w:date="2013-07-05T10:16:00Z">
        <w:r w:rsidR="008510A2" w:rsidDel="00F55975">
          <w:rPr>
            <w:rFonts w:hint="eastAsia"/>
          </w:rPr>
          <w:delText>文</w:delText>
        </w:r>
        <w:r w:rsidR="005F1435" w:rsidDel="00F55975">
          <w:rPr>
            <w:rFonts w:hint="eastAsia"/>
          </w:rPr>
          <w:delText>也</w:delText>
        </w:r>
        <w:r w:rsidR="007073BA" w:rsidDel="00F55975">
          <w:rPr>
            <w:rFonts w:hint="eastAsia"/>
          </w:rPr>
          <w:delText>是</w:delText>
        </w:r>
      </w:del>
      <w:r w:rsidR="007073BA">
        <w:rPr>
          <w:rFonts w:hint="eastAsia"/>
        </w:rPr>
        <w:t>錄影</w:t>
      </w:r>
      <w:ins w:id="83" w:author="Ren Huang" w:date="2013-07-05T10:16:00Z">
        <w:r>
          <w:rPr>
            <w:rFonts w:hint="eastAsia"/>
          </w:rPr>
          <w:t>(</w:t>
        </w:r>
        <w:r>
          <w:rPr>
            <w:rFonts w:hint="eastAsia"/>
          </w:rPr>
          <w:t>影像故事</w:t>
        </w:r>
        <w:r>
          <w:rPr>
            <w:rFonts w:hint="eastAsia"/>
          </w:rPr>
          <w:t>)</w:t>
        </w:r>
      </w:ins>
    </w:p>
    <w:p w:rsidR="00C35EB5" w:rsidRDefault="00C35EB5"/>
    <w:p w:rsidR="00C35EB5" w:rsidRDefault="00C35EB5"/>
    <w:p w:rsidR="00005A52" w:rsidRPr="000F59D3" w:rsidRDefault="00005A52" w:rsidP="00005A52">
      <w:pPr>
        <w:rPr>
          <w:b/>
          <w:sz w:val="28"/>
          <w:szCs w:val="28"/>
        </w:rPr>
      </w:pPr>
      <w:r w:rsidRPr="000F59D3">
        <w:rPr>
          <w:rFonts w:hint="eastAsia"/>
          <w:b/>
          <w:sz w:val="28"/>
          <w:szCs w:val="28"/>
        </w:rPr>
        <w:t>大螢幕介紹</w:t>
      </w:r>
    </w:p>
    <w:p w:rsidR="00000000" w:rsidRDefault="000F59D3">
      <w:pPr>
        <w:pStyle w:val="ab"/>
        <w:numPr>
          <w:ilvl w:val="0"/>
          <w:numId w:val="16"/>
        </w:numPr>
        <w:ind w:firstLineChars="0"/>
        <w:pPrChange w:id="84" w:author="Ren Huang" w:date="2013-07-05T15:21:00Z">
          <w:pPr/>
        </w:pPrChange>
      </w:pPr>
      <w:r>
        <w:rPr>
          <w:rFonts w:hint="eastAsia"/>
        </w:rPr>
        <w:t>介紹小巨蛋</w:t>
      </w:r>
      <w:r>
        <w:rPr>
          <w:rFonts w:hint="eastAsia"/>
        </w:rPr>
        <w:t>(</w:t>
      </w:r>
      <w:r>
        <w:rPr>
          <w:rFonts w:hint="eastAsia"/>
        </w:rPr>
        <w:t>圖片，影片</w:t>
      </w:r>
      <w:r>
        <w:rPr>
          <w:rFonts w:hint="eastAsia"/>
        </w:rPr>
        <w:t>)</w:t>
      </w:r>
    </w:p>
    <w:p w:rsidR="00C35EB5" w:rsidRPr="00005A52" w:rsidDel="00F55975" w:rsidRDefault="00C35EB5">
      <w:pPr>
        <w:rPr>
          <w:del w:id="85" w:author="Ren Huang" w:date="2013-07-05T10:16:00Z"/>
        </w:rPr>
      </w:pPr>
    </w:p>
    <w:p w:rsidR="00361E13" w:rsidRPr="00361E13" w:rsidDel="00F55975" w:rsidRDefault="00361E13">
      <w:pPr>
        <w:rPr>
          <w:del w:id="86" w:author="Ren Huang" w:date="2013-07-05T10:16:00Z"/>
        </w:rPr>
      </w:pPr>
    </w:p>
    <w:p w:rsidR="0009033D" w:rsidRPr="00F55975" w:rsidDel="00F55975" w:rsidRDefault="0012284A" w:rsidP="008A5175">
      <w:pPr>
        <w:rPr>
          <w:del w:id="87" w:author="Ren Huang" w:date="2013-07-05T10:16:00Z"/>
          <w:rPrChange w:id="88" w:author="Ren Huang" w:date="2013-07-05T10:16:00Z">
            <w:rPr>
              <w:del w:id="89" w:author="Ren Huang" w:date="2013-07-05T10:16:00Z"/>
              <w:b/>
              <w:sz w:val="28"/>
              <w:szCs w:val="28"/>
            </w:rPr>
          </w:rPrChange>
        </w:rPr>
      </w:pPr>
      <w:r w:rsidRPr="0012284A">
        <w:rPr>
          <w:rFonts w:hint="eastAsia"/>
          <w:rPrChange w:id="90" w:author="Ren Huang" w:date="2013-07-05T10:16:00Z">
            <w:rPr>
              <w:rFonts w:hint="eastAsia"/>
              <w:b/>
              <w:sz w:val="28"/>
              <w:szCs w:val="28"/>
            </w:rPr>
          </w:rPrChange>
        </w:rPr>
        <w:t>精采刊登</w:t>
      </w:r>
      <w:ins w:id="91" w:author="Ren Huang" w:date="2013-07-05T10:16:00Z">
        <w:r w:rsidR="00F55975">
          <w:rPr>
            <w:rFonts w:hint="eastAsia"/>
          </w:rPr>
          <w:t>(</w:t>
        </w:r>
      </w:ins>
    </w:p>
    <w:p w:rsidR="00000000" w:rsidRDefault="008A5175">
      <w:pPr>
        <w:pStyle w:val="ab"/>
        <w:numPr>
          <w:ilvl w:val="0"/>
          <w:numId w:val="16"/>
        </w:numPr>
        <w:ind w:firstLineChars="0"/>
        <w:pPrChange w:id="92" w:author="Ren Huang" w:date="2013-07-05T15:21:00Z">
          <w:pPr/>
        </w:pPrChange>
      </w:pPr>
      <w:r w:rsidRPr="004B3E31">
        <w:rPr>
          <w:rFonts w:hint="eastAsia"/>
        </w:rPr>
        <w:t>官方推薦</w:t>
      </w:r>
      <w:ins w:id="93" w:author="Ren Huang" w:date="2013-07-05T10:16:00Z">
        <w:r w:rsidR="00F55975">
          <w:rPr>
            <w:rFonts w:hint="eastAsia"/>
          </w:rPr>
          <w:t>)</w:t>
        </w:r>
      </w:ins>
    </w:p>
    <w:p w:rsidR="006A29BA" w:rsidRDefault="006A29BA">
      <w:pPr>
        <w:rPr>
          <w:color w:val="808080" w:themeColor="background1" w:themeShade="80"/>
        </w:rPr>
      </w:pPr>
    </w:p>
    <w:p w:rsidR="00174127" w:rsidRDefault="00174127"/>
    <w:p w:rsidR="0059768D" w:rsidRDefault="0059768D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8510A2" w:rsidRPr="00C56668" w:rsidRDefault="004821C5" w:rsidP="005848BC">
      <w:pPr>
        <w:rPr>
          <w:b/>
          <w:color w:val="FF0000"/>
          <w:sz w:val="28"/>
          <w:szCs w:val="28"/>
        </w:rPr>
      </w:pPr>
      <w:r w:rsidRPr="004821C5">
        <w:rPr>
          <w:rFonts w:hint="eastAsia"/>
          <w:b/>
          <w:color w:val="FF0000"/>
          <w:sz w:val="28"/>
          <w:szCs w:val="28"/>
        </w:rPr>
        <w:t>後台</w:t>
      </w:r>
    </w:p>
    <w:p w:rsidR="008510A2" w:rsidRDefault="008510A2" w:rsidP="005848BC"/>
    <w:p w:rsidR="00000000" w:rsidRDefault="005848BC">
      <w:pPr>
        <w:pStyle w:val="ab"/>
        <w:numPr>
          <w:ilvl w:val="0"/>
          <w:numId w:val="17"/>
        </w:numPr>
        <w:ind w:firstLineChars="0"/>
        <w:pPrChange w:id="94" w:author="Ren Huang" w:date="2013-07-05T15:21:00Z">
          <w:pPr/>
        </w:pPrChange>
      </w:pPr>
      <w:r>
        <w:rPr>
          <w:rFonts w:hint="eastAsia"/>
        </w:rPr>
        <w:t>不能</w:t>
      </w:r>
      <w:r w:rsidRPr="006A29BA">
        <w:rPr>
          <w:rFonts w:hint="eastAsia"/>
        </w:rPr>
        <w:t>選螢幕</w:t>
      </w:r>
      <w:r>
        <w:rPr>
          <w:rFonts w:hint="eastAsia"/>
        </w:rPr>
        <w:t>，不能選時間，自動配對</w:t>
      </w:r>
    </w:p>
    <w:p w:rsidR="005848BC" w:rsidRDefault="005848BC">
      <w:pPr>
        <w:widowControl/>
        <w:rPr>
          <w:color w:val="FF0000"/>
        </w:rPr>
      </w:pPr>
    </w:p>
    <w:p w:rsidR="005848BC" w:rsidRDefault="005848BC">
      <w:pPr>
        <w:widowControl/>
        <w:rPr>
          <w:color w:val="FF0000"/>
        </w:rPr>
      </w:pPr>
    </w:p>
    <w:p w:rsidR="006A29BA" w:rsidRPr="00E32633" w:rsidRDefault="006A29BA">
      <w:r w:rsidRPr="00E32633">
        <w:rPr>
          <w:rFonts w:hint="eastAsia"/>
        </w:rPr>
        <w:t>審查</w:t>
      </w:r>
    </w:p>
    <w:p w:rsidR="00000000" w:rsidRDefault="009E470F">
      <w:pPr>
        <w:pStyle w:val="ab"/>
        <w:numPr>
          <w:ilvl w:val="0"/>
          <w:numId w:val="17"/>
        </w:numPr>
        <w:ind w:firstLineChars="0"/>
        <w:pPrChange w:id="95" w:author="Ren Huang" w:date="2013-07-05T15:21:00Z">
          <w:pPr/>
        </w:pPrChange>
      </w:pPr>
      <w:r>
        <w:rPr>
          <w:rFonts w:hint="eastAsia"/>
        </w:rPr>
        <w:t>記錄</w:t>
      </w:r>
      <w:r>
        <w:rPr>
          <w:rFonts w:hint="eastAsia"/>
        </w:rPr>
        <w:t>(</w:t>
      </w:r>
      <w:r>
        <w:rPr>
          <w:rFonts w:hint="eastAsia"/>
        </w:rPr>
        <w:t>設定</w:t>
      </w:r>
      <w:r>
        <w:rPr>
          <w:rFonts w:hint="eastAsia"/>
        </w:rPr>
        <w:t>)</w:t>
      </w:r>
      <w:r w:rsidR="00583260">
        <w:rPr>
          <w:rFonts w:hint="eastAsia"/>
        </w:rPr>
        <w:t>資料取得時間點</w:t>
      </w:r>
    </w:p>
    <w:p w:rsidR="00000000" w:rsidRDefault="000C1DE6">
      <w:pPr>
        <w:pStyle w:val="ab"/>
        <w:numPr>
          <w:ilvl w:val="0"/>
          <w:numId w:val="17"/>
        </w:numPr>
        <w:ind w:firstLineChars="0"/>
        <w:pPrChange w:id="96" w:author="Ren Huang" w:date="2013-07-05T15:21:00Z">
          <w:pPr/>
        </w:pPrChange>
      </w:pPr>
      <w:r>
        <w:rPr>
          <w:rFonts w:hint="eastAsia"/>
        </w:rPr>
        <w:t>review</w:t>
      </w:r>
      <w:r>
        <w:rPr>
          <w:rFonts w:hint="eastAsia"/>
        </w:rPr>
        <w:t>每則投件的</w:t>
      </w:r>
      <w:r>
        <w:rPr>
          <w:rFonts w:hint="eastAsia"/>
        </w:rPr>
        <w:t>user</w:t>
      </w:r>
      <w:r>
        <w:rPr>
          <w:rFonts w:hint="eastAsia"/>
        </w:rPr>
        <w:t>上傳圖文</w:t>
      </w:r>
      <w:r w:rsidR="00131063">
        <w:rPr>
          <w:rFonts w:hint="eastAsia"/>
        </w:rPr>
        <w:t>(</w:t>
      </w:r>
      <w:r w:rsidR="00131063">
        <w:rPr>
          <w:rFonts w:hint="eastAsia"/>
        </w:rPr>
        <w:t>上傳圖文，</w:t>
      </w:r>
      <w:r w:rsidR="00131063">
        <w:rPr>
          <w:rFonts w:hint="eastAsia"/>
        </w:rPr>
        <w:t>FB</w:t>
      </w:r>
      <w:r w:rsidR="00131063">
        <w:rPr>
          <w:rFonts w:hint="eastAsia"/>
        </w:rPr>
        <w:t>大頭照，</w:t>
      </w:r>
      <w:r w:rsidR="00131063">
        <w:rPr>
          <w:rFonts w:hint="eastAsia"/>
        </w:rPr>
        <w:t>FB</w:t>
      </w:r>
      <w:r w:rsidR="00131063">
        <w:rPr>
          <w:rFonts w:hint="eastAsia"/>
        </w:rPr>
        <w:t>暱稱</w:t>
      </w:r>
      <w:r w:rsidR="00131063">
        <w:rPr>
          <w:rFonts w:hint="eastAsia"/>
        </w:rPr>
        <w:t>)</w:t>
      </w:r>
    </w:p>
    <w:p w:rsidR="00000000" w:rsidRDefault="000C1DE6">
      <w:pPr>
        <w:pStyle w:val="ab"/>
        <w:numPr>
          <w:ilvl w:val="0"/>
          <w:numId w:val="17"/>
        </w:numPr>
        <w:ind w:firstLineChars="0"/>
        <w:pPrChange w:id="97" w:author="Ren Huang" w:date="2013-07-05T15:21:00Z">
          <w:pPr/>
        </w:pPrChange>
      </w:pPr>
      <w:r>
        <w:rPr>
          <w:rFonts w:hint="eastAsia"/>
        </w:rPr>
        <w:t>可將每則投件標註</w:t>
      </w:r>
      <w:r>
        <w:rPr>
          <w:rFonts w:hint="eastAsia"/>
        </w:rPr>
        <w:t>A,B,C,D,E</w:t>
      </w:r>
      <w:r>
        <w:t>…</w:t>
      </w:r>
      <w:r>
        <w:rPr>
          <w:rFonts w:hint="eastAsia"/>
        </w:rPr>
        <w:t>等等</w:t>
      </w:r>
    </w:p>
    <w:p w:rsidR="00000000" w:rsidRDefault="000C1DE6">
      <w:pPr>
        <w:pStyle w:val="ab"/>
        <w:numPr>
          <w:ilvl w:val="0"/>
          <w:numId w:val="17"/>
        </w:numPr>
        <w:ind w:firstLineChars="0"/>
        <w:pPrChange w:id="98" w:author="Ren Huang" w:date="2013-07-05T15:21:00Z">
          <w:pPr/>
        </w:pPrChange>
      </w:pPr>
      <w:r>
        <w:rPr>
          <w:rFonts w:hint="eastAsia"/>
        </w:rPr>
        <w:t>A~E</w:t>
      </w:r>
      <w:r w:rsidR="001E2FE1">
        <w:rPr>
          <w:rFonts w:hint="eastAsia"/>
        </w:rPr>
        <w:t>可</w:t>
      </w:r>
      <w:r>
        <w:rPr>
          <w:rFonts w:hint="eastAsia"/>
        </w:rPr>
        <w:t>由</w:t>
      </w:r>
      <w:r>
        <w:rPr>
          <w:rFonts w:hint="eastAsia"/>
        </w:rPr>
        <w:t>user</w:t>
      </w:r>
      <w:r>
        <w:rPr>
          <w:rFonts w:hint="eastAsia"/>
        </w:rPr>
        <w:t>自行定義</w:t>
      </w:r>
      <w:r w:rsidR="00660417">
        <w:rPr>
          <w:rFonts w:hint="eastAsia"/>
        </w:rPr>
        <w:t>，例如，</w:t>
      </w:r>
      <w:r w:rsidR="00660417">
        <w:rPr>
          <w:rFonts w:hint="eastAsia"/>
        </w:rPr>
        <w:t>A</w:t>
      </w:r>
      <w:r w:rsidR="00660417">
        <w:rPr>
          <w:rFonts w:hint="eastAsia"/>
        </w:rPr>
        <w:t>代表非上不可</w:t>
      </w:r>
      <w:r w:rsidR="00660417">
        <w:rPr>
          <w:rFonts w:hint="eastAsia"/>
        </w:rPr>
        <w:t>(</w:t>
      </w:r>
      <w:r w:rsidR="00660417">
        <w:rPr>
          <w:rFonts w:hint="eastAsia"/>
        </w:rPr>
        <w:t>明星，收了錢，客戶交代</w:t>
      </w:r>
      <w:r w:rsidR="00660417">
        <w:rPr>
          <w:rFonts w:hint="eastAsia"/>
        </w:rPr>
        <w:t>)</w:t>
      </w:r>
      <w:r w:rsidR="00660417">
        <w:rPr>
          <w:rFonts w:hint="eastAsia"/>
        </w:rPr>
        <w:t>；</w:t>
      </w:r>
      <w:r w:rsidR="00660417">
        <w:rPr>
          <w:rFonts w:hint="eastAsia"/>
        </w:rPr>
        <w:t>B</w:t>
      </w:r>
      <w:r w:rsidR="00660417">
        <w:rPr>
          <w:rFonts w:hint="eastAsia"/>
        </w:rPr>
        <w:t>代表超讚的；</w:t>
      </w:r>
      <w:r w:rsidR="00660417">
        <w:rPr>
          <w:rFonts w:hint="eastAsia"/>
        </w:rPr>
        <w:t>C</w:t>
      </w:r>
      <w:r w:rsidR="00660417">
        <w:rPr>
          <w:rFonts w:hint="eastAsia"/>
        </w:rPr>
        <w:t>代表還不錯；</w:t>
      </w:r>
      <w:r w:rsidR="00660417">
        <w:rPr>
          <w:rFonts w:hint="eastAsia"/>
        </w:rPr>
        <w:t>D</w:t>
      </w:r>
      <w:r w:rsidR="00660417">
        <w:rPr>
          <w:rFonts w:hint="eastAsia"/>
        </w:rPr>
        <w:t>代表普通；</w:t>
      </w:r>
      <w:r w:rsidR="00660417">
        <w:rPr>
          <w:rFonts w:hint="eastAsia"/>
        </w:rPr>
        <w:t>E</w:t>
      </w:r>
      <w:r w:rsidR="00660417">
        <w:rPr>
          <w:rFonts w:hint="eastAsia"/>
        </w:rPr>
        <w:t>代表內容不宜</w:t>
      </w:r>
      <w:r w:rsidR="00065F4A">
        <w:rPr>
          <w:rFonts w:hint="eastAsia"/>
        </w:rPr>
        <w:t>(</w:t>
      </w:r>
      <w:r w:rsidR="00065F4A">
        <w:rPr>
          <w:rFonts w:hint="eastAsia"/>
        </w:rPr>
        <w:t>來亂的，登廣告</w:t>
      </w:r>
      <w:r w:rsidR="00065F4A">
        <w:rPr>
          <w:rFonts w:hint="eastAsia"/>
        </w:rPr>
        <w:t>)</w:t>
      </w:r>
    </w:p>
    <w:p w:rsidR="00000000" w:rsidRDefault="009243FE">
      <w:pPr>
        <w:pStyle w:val="ab"/>
        <w:numPr>
          <w:ilvl w:val="0"/>
          <w:numId w:val="17"/>
        </w:numPr>
        <w:ind w:firstLineChars="0"/>
        <w:pPrChange w:id="99" w:author="Ren Huang" w:date="2013-07-05T15:21:00Z">
          <w:pPr/>
        </w:pPrChange>
      </w:pPr>
      <w:r>
        <w:rPr>
          <w:rFonts w:hint="eastAsia"/>
        </w:rPr>
        <w:t>可以用</w:t>
      </w:r>
      <w:r w:rsidR="0073797A">
        <w:rPr>
          <w:rFonts w:hint="eastAsia"/>
        </w:rPr>
        <w:t>代碼搜尋</w:t>
      </w:r>
    </w:p>
    <w:p w:rsidR="00000000" w:rsidRDefault="00233D34">
      <w:pPr>
        <w:pStyle w:val="ab"/>
        <w:numPr>
          <w:ilvl w:val="0"/>
          <w:numId w:val="17"/>
        </w:numPr>
        <w:ind w:firstLineChars="0"/>
        <w:rPr>
          <w:ins w:id="100" w:author="Ren Huang" w:date="2013-07-01T23:03:00Z"/>
        </w:rPr>
        <w:pPrChange w:id="101" w:author="Ren Huang" w:date="2013-07-05T15:21:00Z">
          <w:pPr/>
        </w:pPrChange>
      </w:pPr>
      <w:ins w:id="102" w:author="Ren Huang" w:date="2013-07-01T23:03:00Z">
        <w:r>
          <w:rPr>
            <w:rFonts w:hint="eastAsia"/>
          </w:rPr>
          <w:t>可以用</w:t>
        </w:r>
        <w:r>
          <w:t>”</w:t>
        </w:r>
        <w:r>
          <w:rPr>
            <w:rFonts w:hint="eastAsia"/>
          </w:rPr>
          <w:t>rating</w:t>
        </w:r>
      </w:ins>
      <w:ins w:id="103" w:author="Ren Huang" w:date="2013-07-01T23:04:00Z">
        <w:r>
          <w:rPr>
            <w:rFonts w:hint="eastAsia"/>
          </w:rPr>
          <w:t>與否</w:t>
        </w:r>
      </w:ins>
      <w:ins w:id="104" w:author="Ren Huang" w:date="2013-07-01T23:03:00Z">
        <w:r>
          <w:t>”</w:t>
        </w:r>
      </w:ins>
      <w:ins w:id="105" w:author="Ren Huang" w:date="2013-07-01T23:04:00Z">
        <w:r>
          <w:rPr>
            <w:rFonts w:hint="eastAsia"/>
          </w:rPr>
          <w:t>加上</w:t>
        </w:r>
        <w:r>
          <w:t>”</w:t>
        </w:r>
        <w:r>
          <w:rPr>
            <w:rFonts w:hint="eastAsia"/>
          </w:rPr>
          <w:t>投件日期</w:t>
        </w:r>
        <w:r>
          <w:t>”</w:t>
        </w:r>
        <w:r w:rsidR="00F32DD6">
          <w:rPr>
            <w:rFonts w:hint="eastAsia"/>
          </w:rPr>
          <w:t>之組合條件，來做查詢</w:t>
        </w:r>
      </w:ins>
      <w:ins w:id="106" w:author="Ren Huang" w:date="2013-07-01T23:13:00Z">
        <w:r w:rsidR="00F32DD6">
          <w:rPr>
            <w:rFonts w:hint="eastAsia"/>
          </w:rPr>
          <w:t>：條件一</w:t>
        </w:r>
      </w:ins>
      <w:ins w:id="107" w:author="Ren Huang" w:date="2013-07-01T23:14:00Z">
        <w:r w:rsidR="00F32DD6">
          <w:rPr>
            <w:rFonts w:hint="eastAsia"/>
          </w:rPr>
          <w:t>，</w:t>
        </w:r>
        <w:r w:rsidR="00F32DD6">
          <w:rPr>
            <w:rFonts w:hint="eastAsia"/>
          </w:rPr>
          <w:t>rating(</w:t>
        </w:r>
        <w:r w:rsidR="00F32DD6">
          <w:rPr>
            <w:rFonts w:hint="eastAsia"/>
          </w:rPr>
          <w:t>尚未</w:t>
        </w:r>
        <w:r w:rsidR="00F32DD6">
          <w:rPr>
            <w:rFonts w:hint="eastAsia"/>
          </w:rPr>
          <w:t>rating</w:t>
        </w:r>
        <w:r w:rsidR="00F32DD6">
          <w:rPr>
            <w:rFonts w:hint="eastAsia"/>
          </w:rPr>
          <w:t>，已</w:t>
        </w:r>
        <w:r w:rsidR="00F32DD6">
          <w:rPr>
            <w:rFonts w:hint="eastAsia"/>
          </w:rPr>
          <w:t>rating</w:t>
        </w:r>
        <w:r w:rsidR="00F32DD6">
          <w:rPr>
            <w:rFonts w:hint="eastAsia"/>
          </w:rPr>
          <w:t>，</w:t>
        </w:r>
        <w:r w:rsidR="00F32DD6">
          <w:rPr>
            <w:rFonts w:hint="eastAsia"/>
          </w:rPr>
          <w:t>All)</w:t>
        </w:r>
      </w:ins>
      <w:ins w:id="108" w:author="Ren Huang" w:date="2013-07-01T23:15:00Z">
        <w:r w:rsidR="001F172D">
          <w:rPr>
            <w:rFonts w:hint="eastAsia"/>
          </w:rPr>
          <w:t>；</w:t>
        </w:r>
      </w:ins>
      <w:ins w:id="109" w:author="Ren Huang" w:date="2013-07-01T23:14:00Z">
        <w:r w:rsidR="001F172D">
          <w:rPr>
            <w:rFonts w:hint="eastAsia"/>
          </w:rPr>
          <w:t>And</w:t>
        </w:r>
      </w:ins>
      <w:ins w:id="110" w:author="Ren Huang" w:date="2013-07-01T23:15:00Z">
        <w:r w:rsidR="001F172D">
          <w:rPr>
            <w:rFonts w:hint="eastAsia"/>
          </w:rPr>
          <w:t>/Or</w:t>
        </w:r>
        <w:r w:rsidR="001F172D">
          <w:rPr>
            <w:rFonts w:hint="eastAsia"/>
          </w:rPr>
          <w:t>；</w:t>
        </w:r>
      </w:ins>
      <w:ins w:id="111" w:author="Ren Huang" w:date="2013-07-01T23:14:00Z">
        <w:r w:rsidR="001F172D">
          <w:rPr>
            <w:rFonts w:hint="eastAsia"/>
          </w:rPr>
          <w:t>條件二，</w:t>
        </w:r>
      </w:ins>
      <w:ins w:id="112" w:author="Ren Huang" w:date="2013-07-01T23:15:00Z">
        <w:r w:rsidR="001F172D">
          <w:rPr>
            <w:rFonts w:hint="eastAsia"/>
          </w:rPr>
          <w:t>投件日期</w:t>
        </w:r>
      </w:ins>
      <w:ins w:id="113" w:author="Ren Huang" w:date="2013-07-01T23:23:00Z">
        <w:r w:rsidR="001F172D">
          <w:rPr>
            <w:rFonts w:hint="eastAsia"/>
          </w:rPr>
          <w:t>區</w:t>
        </w:r>
      </w:ins>
      <w:ins w:id="114" w:author="Ren Huang" w:date="2013-07-01T23:15:00Z">
        <w:r w:rsidR="001F172D">
          <w:rPr>
            <w:rFonts w:hint="eastAsia"/>
          </w:rPr>
          <w:t>間</w:t>
        </w:r>
      </w:ins>
    </w:p>
    <w:p w:rsidR="00000000" w:rsidRDefault="002C274D">
      <w:pPr>
        <w:pStyle w:val="ab"/>
        <w:numPr>
          <w:ilvl w:val="0"/>
          <w:numId w:val="17"/>
        </w:numPr>
        <w:ind w:firstLineChars="0"/>
        <w:rPr>
          <w:ins w:id="115" w:author="Ren Huang" w:date="2013-07-05T10:17:00Z"/>
        </w:rPr>
        <w:pPrChange w:id="116" w:author="Ren Huang" w:date="2013-07-05T15:21:00Z">
          <w:pPr/>
        </w:pPrChange>
      </w:pPr>
      <w:r>
        <w:rPr>
          <w:rFonts w:hint="eastAsia"/>
        </w:rPr>
        <w:t>刊登過的</w:t>
      </w:r>
      <w:r w:rsidR="00D71063">
        <w:rPr>
          <w:rFonts w:hint="eastAsia"/>
        </w:rPr>
        <w:t>投件，</w:t>
      </w:r>
      <w:r>
        <w:rPr>
          <w:rFonts w:hint="eastAsia"/>
        </w:rPr>
        <w:t>加上一個</w:t>
      </w:r>
      <w:r>
        <w:t>”</w:t>
      </w:r>
      <w:r>
        <w:rPr>
          <w:rFonts w:hint="eastAsia"/>
        </w:rPr>
        <w:t>已刊登次</w:t>
      </w:r>
      <w:r w:rsidR="008049AE">
        <w:rPr>
          <w:rFonts w:hint="eastAsia"/>
        </w:rPr>
        <w:t>數</w:t>
      </w:r>
      <w:r>
        <w:t>”</w:t>
      </w:r>
      <w:r>
        <w:rPr>
          <w:rFonts w:hint="eastAsia"/>
        </w:rPr>
        <w:t>的數字</w:t>
      </w:r>
    </w:p>
    <w:p w:rsidR="00000000" w:rsidRDefault="00761B0F">
      <w:pPr>
        <w:pStyle w:val="ab"/>
        <w:numPr>
          <w:ilvl w:val="0"/>
          <w:numId w:val="17"/>
        </w:numPr>
        <w:ind w:firstLineChars="0"/>
        <w:rPr>
          <w:ins w:id="117" w:author="Ren Huang" w:date="2013-07-01T23:24:00Z"/>
        </w:rPr>
        <w:pPrChange w:id="118" w:author="Ren Huang" w:date="2013-07-05T15:21:00Z">
          <w:pPr/>
        </w:pPrChange>
      </w:pPr>
      <w:ins w:id="119" w:author="Ren Huang" w:date="2013-07-05T10:17:00Z">
        <w:r>
          <w:rPr>
            <w:rFonts w:hint="eastAsia"/>
          </w:rPr>
          <w:t>標註</w:t>
        </w:r>
      </w:ins>
      <w:ins w:id="120" w:author="Ren Huang" w:date="2013-07-02T19:17:00Z">
        <w:r w:rsidR="005956F0">
          <w:t>”</w:t>
        </w:r>
        <w:r w:rsidR="005956F0">
          <w:rPr>
            <w:rFonts w:hint="eastAsia"/>
          </w:rPr>
          <w:t>主題</w:t>
        </w:r>
        <w:r w:rsidR="005956F0">
          <w:t>”</w:t>
        </w:r>
      </w:ins>
      <w:ins w:id="121" w:author="Ren Huang" w:date="2013-07-05T10:17:00Z">
        <w:r>
          <w:rPr>
            <w:rFonts w:hint="eastAsia"/>
          </w:rPr>
          <w:t>類別之</w:t>
        </w:r>
      </w:ins>
      <w:ins w:id="122" w:author="Ren Huang" w:date="2013-07-02T19:17:00Z">
        <w:r w:rsidR="005956F0">
          <w:rPr>
            <w:rFonts w:hint="eastAsia"/>
          </w:rPr>
          <w:t>欄位</w:t>
        </w:r>
      </w:ins>
    </w:p>
    <w:p w:rsidR="00000000" w:rsidRDefault="00C4229B">
      <w:pPr>
        <w:pStyle w:val="ab"/>
        <w:numPr>
          <w:ilvl w:val="0"/>
          <w:numId w:val="17"/>
        </w:numPr>
        <w:ind w:firstLineChars="0"/>
        <w:pPrChange w:id="123" w:author="Ren Huang" w:date="2013-07-05T15:21:00Z">
          <w:pPr/>
        </w:pPrChange>
      </w:pPr>
      <w:ins w:id="124" w:author="Ren Huang" w:date="2013-07-01T23:26:00Z">
        <w:r>
          <w:rPr>
            <w:rFonts w:hint="eastAsia"/>
          </w:rPr>
          <w:t>每筆投件有個</w:t>
        </w:r>
        <w:r>
          <w:t>”</w:t>
        </w:r>
      </w:ins>
      <w:ins w:id="125" w:author="Ren Huang" w:date="2013-07-01T23:29:00Z">
        <w:r>
          <w:rPr>
            <w:rFonts w:hint="eastAsia"/>
          </w:rPr>
          <w:t>本</w:t>
        </w:r>
      </w:ins>
      <w:ins w:id="126" w:author="Ren Huang" w:date="2013-07-01T23:28:00Z">
        <w:r>
          <w:rPr>
            <w:rFonts w:hint="eastAsia"/>
          </w:rPr>
          <w:t>次必登</w:t>
        </w:r>
      </w:ins>
      <w:ins w:id="127" w:author="Ren Huang" w:date="2013-07-01T23:26:00Z">
        <w:r>
          <w:t>”</w:t>
        </w:r>
      </w:ins>
      <w:ins w:id="128" w:author="Ren Huang" w:date="2013-07-01T23:28:00Z">
        <w:r>
          <w:rPr>
            <w:rFonts w:hint="eastAsia"/>
          </w:rPr>
          <w:t>的欄位，</w:t>
        </w:r>
      </w:ins>
      <w:ins w:id="129" w:author="Ren Huang" w:date="2013-07-01T23:32:00Z">
        <w:r w:rsidR="00431F38">
          <w:rPr>
            <w:rFonts w:hint="eastAsia"/>
          </w:rPr>
          <w:t>凡勾選者，將無視其他規則，</w:t>
        </w:r>
      </w:ins>
      <w:ins w:id="130" w:author="Ren Huang" w:date="2013-07-01T23:33:00Z">
        <w:r w:rsidR="00431F38">
          <w:rPr>
            <w:rFonts w:hint="eastAsia"/>
          </w:rPr>
          <w:t>必給他登</w:t>
        </w:r>
      </w:ins>
      <w:ins w:id="131" w:author="Ren Huang" w:date="2013-07-01T23:34:00Z">
        <w:r w:rsidR="003A39B2">
          <w:rPr>
            <w:rFonts w:hint="eastAsia"/>
          </w:rPr>
          <w:t>(</w:t>
        </w:r>
        <w:r w:rsidR="003A39B2">
          <w:rPr>
            <w:rFonts w:hint="eastAsia"/>
          </w:rPr>
          <w:t>被臨時取消的</w:t>
        </w:r>
        <w:r w:rsidR="003A39B2">
          <w:rPr>
            <w:rFonts w:hint="eastAsia"/>
          </w:rPr>
          <w:t>user</w:t>
        </w:r>
        <w:r w:rsidR="003A39B2">
          <w:rPr>
            <w:rFonts w:hint="eastAsia"/>
          </w:rPr>
          <w:t>就使用這個方式讓他在下次刊登</w:t>
        </w:r>
        <w:r w:rsidR="003A39B2">
          <w:rPr>
            <w:rFonts w:hint="eastAsia"/>
          </w:rPr>
          <w:t>)</w:t>
        </w:r>
      </w:ins>
    </w:p>
    <w:p w:rsidR="00000000" w:rsidRDefault="00601AFC">
      <w:pPr>
        <w:pStyle w:val="ab"/>
        <w:numPr>
          <w:ilvl w:val="0"/>
          <w:numId w:val="17"/>
        </w:numPr>
        <w:ind w:firstLineChars="0"/>
        <w:rPr>
          <w:ins w:id="132" w:author="Ren Huang" w:date="2013-07-01T23:02:00Z"/>
        </w:rPr>
        <w:pPrChange w:id="133" w:author="Ren Huang" w:date="2013-07-05T15:21:00Z">
          <w:pPr/>
        </w:pPrChange>
      </w:pPr>
      <w:ins w:id="134" w:author="Ren Huang" w:date="2013-07-01T23:00:00Z">
        <w:r>
          <w:rPr>
            <w:rFonts w:hint="eastAsia"/>
          </w:rPr>
          <w:t>已審核者</w:t>
        </w:r>
        <w:r>
          <w:rPr>
            <w:rFonts w:hint="eastAsia"/>
          </w:rPr>
          <w:t>(</w:t>
        </w:r>
        <w:r>
          <w:rPr>
            <w:rFonts w:hint="eastAsia"/>
          </w:rPr>
          <w:t>加</w:t>
        </w:r>
        <w:r>
          <w:rPr>
            <w:rFonts w:hint="eastAsia"/>
          </w:rPr>
          <w:t>rating)</w:t>
        </w:r>
      </w:ins>
      <w:ins w:id="135" w:author="Ren Huang" w:date="2013-07-01T23:01:00Z">
        <w:r>
          <w:rPr>
            <w:rFonts w:hint="eastAsia"/>
          </w:rPr>
          <w:t>，可於此更改</w:t>
        </w:r>
        <w:r>
          <w:rPr>
            <w:rFonts w:hint="eastAsia"/>
          </w:rPr>
          <w:t>rating</w:t>
        </w:r>
        <w:r>
          <w:rPr>
            <w:rFonts w:hint="eastAsia"/>
          </w:rPr>
          <w:t>，也可將</w:t>
        </w:r>
        <w:r>
          <w:rPr>
            <w:rFonts w:hint="eastAsia"/>
          </w:rPr>
          <w:t>rating</w:t>
        </w:r>
        <w:r>
          <w:rPr>
            <w:rFonts w:hint="eastAsia"/>
          </w:rPr>
          <w:t>取消，成</w:t>
        </w:r>
      </w:ins>
      <w:ins w:id="136" w:author="Ren Huang" w:date="2013-07-01T23:24:00Z">
        <w:r w:rsidR="001F172D">
          <w:rPr>
            <w:rFonts w:hint="eastAsia"/>
          </w:rPr>
          <w:t>為</w:t>
        </w:r>
      </w:ins>
      <w:ins w:id="137" w:author="Ren Huang" w:date="2013-07-01T23:01:00Z">
        <w:r>
          <w:rPr>
            <w:rFonts w:hint="eastAsia"/>
          </w:rPr>
          <w:t>尚未</w:t>
        </w:r>
        <w:r>
          <w:rPr>
            <w:rFonts w:hint="eastAsia"/>
          </w:rPr>
          <w:t>rating</w:t>
        </w:r>
      </w:ins>
      <w:ins w:id="138" w:author="Ren Huang" w:date="2013-07-01T23:02:00Z">
        <w:r>
          <w:rPr>
            <w:rFonts w:hint="eastAsia"/>
          </w:rPr>
          <w:t>之狀態</w:t>
        </w:r>
      </w:ins>
    </w:p>
    <w:p w:rsidR="00444869" w:rsidRPr="00444869" w:rsidRDefault="00444869" w:rsidP="005F1435"/>
    <w:p w:rsidR="001E2FE1" w:rsidRDefault="001E2FE1" w:rsidP="005F1435"/>
    <w:p w:rsidR="00583260" w:rsidRPr="00E32633" w:rsidRDefault="00583260" w:rsidP="00583260">
      <w:r w:rsidRPr="00E32633">
        <w:rPr>
          <w:rFonts w:hint="eastAsia"/>
        </w:rPr>
        <w:t>時段設定</w:t>
      </w:r>
    </w:p>
    <w:p w:rsidR="00000000" w:rsidRDefault="00583260">
      <w:pPr>
        <w:pStyle w:val="ab"/>
        <w:numPr>
          <w:ilvl w:val="0"/>
          <w:numId w:val="18"/>
        </w:numPr>
        <w:ind w:firstLineChars="0"/>
        <w:rPr>
          <w:ins w:id="139" w:author="Ren Huang" w:date="2013-06-19T22:08:00Z"/>
        </w:rPr>
        <w:pPrChange w:id="140" w:author="Ren Huang" w:date="2013-07-05T15:21:00Z">
          <w:pPr/>
        </w:pPrChange>
      </w:pPr>
      <w:r>
        <w:rPr>
          <w:rFonts w:hint="eastAsia"/>
        </w:rPr>
        <w:t>設定這段期間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</w:t>
      </w:r>
      <w:r>
        <w:rPr>
          <w:rFonts w:hint="eastAsia"/>
        </w:rPr>
        <w:t>x</w:t>
      </w:r>
      <w:r>
        <w:rPr>
          <w:rFonts w:hint="eastAsia"/>
        </w:rPr>
        <w:t>時</w:t>
      </w:r>
      <w:r>
        <w:rPr>
          <w:rFonts w:hint="eastAsia"/>
        </w:rPr>
        <w:t>x</w:t>
      </w:r>
      <w:r>
        <w:rPr>
          <w:rFonts w:hint="eastAsia"/>
        </w:rPr>
        <w:t>分</w:t>
      </w:r>
      <w:r>
        <w:rPr>
          <w:rFonts w:hint="eastAsia"/>
        </w:rPr>
        <w:t>~x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</w:t>
      </w:r>
      <w:r>
        <w:rPr>
          <w:rFonts w:hint="eastAsia"/>
        </w:rPr>
        <w:t>x</w:t>
      </w:r>
      <w:r>
        <w:rPr>
          <w:rFonts w:hint="eastAsia"/>
        </w:rPr>
        <w:t>時</w:t>
      </w:r>
      <w:r>
        <w:rPr>
          <w:rFonts w:hint="eastAsia"/>
        </w:rPr>
        <w:t>x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有多少洞</w:t>
      </w:r>
      <w:ins w:id="141" w:author="Ren Huang" w:date="2013-07-04T19:52:00Z">
        <w:r w:rsidR="00F22DD2">
          <w:rPr>
            <w:rFonts w:hint="eastAsia"/>
          </w:rPr>
          <w:t>(</w:t>
        </w:r>
        <w:r w:rsidR="00F22DD2">
          <w:rPr>
            <w:rFonts w:hint="eastAsia"/>
          </w:rPr>
          <w:t>即以下所說的</w:t>
        </w:r>
        <w:r w:rsidR="00F22DD2">
          <w:t>”</w:t>
        </w:r>
        <w:r w:rsidR="00F22DD2">
          <w:rPr>
            <w:rFonts w:hint="eastAsia"/>
          </w:rPr>
          <w:t>次</w:t>
        </w:r>
        <w:r w:rsidR="00F22DD2">
          <w:t>”</w:t>
        </w:r>
        <w:r w:rsidR="00F22DD2">
          <w:rPr>
            <w:rFonts w:hint="eastAsia"/>
          </w:rPr>
          <w:t>)</w:t>
        </w:r>
      </w:ins>
      <w:r>
        <w:rPr>
          <w:rFonts w:hint="eastAsia"/>
        </w:rPr>
        <w:t>(x</w:t>
      </w:r>
      <w:r>
        <w:rPr>
          <w:rFonts w:hint="eastAsia"/>
        </w:rPr>
        <w:t>號洞</w:t>
      </w:r>
      <w:r>
        <w:rPr>
          <w:rFonts w:hint="eastAsia"/>
        </w:rPr>
        <w:t>~x</w:t>
      </w:r>
      <w:r>
        <w:rPr>
          <w:rFonts w:hint="eastAsia"/>
        </w:rPr>
        <w:t>號洞</w:t>
      </w:r>
      <w:r>
        <w:rPr>
          <w:rFonts w:hint="eastAsia"/>
        </w:rPr>
        <w:t>)</w:t>
      </w:r>
    </w:p>
    <w:p w:rsidR="00000000" w:rsidRDefault="009108B7">
      <w:pPr>
        <w:pStyle w:val="ab"/>
        <w:numPr>
          <w:ilvl w:val="0"/>
          <w:numId w:val="18"/>
        </w:numPr>
        <w:ind w:firstLineChars="0"/>
        <w:pPrChange w:id="142" w:author="Ren Huang" w:date="2013-07-05T15:21:00Z">
          <w:pPr/>
        </w:pPrChange>
      </w:pPr>
      <w:ins w:id="143" w:author="Ren Huang" w:date="2013-06-19T22:08:00Z">
        <w:r>
          <w:rPr>
            <w:rFonts w:hint="eastAsia"/>
          </w:rPr>
          <w:t>洞依時段優劣</w:t>
        </w:r>
      </w:ins>
      <w:ins w:id="144" w:author="Ren Huang" w:date="2013-06-19T22:09:00Z">
        <w:r w:rsidR="00F225E6">
          <w:rPr>
            <w:rFonts w:hint="eastAsia"/>
          </w:rPr>
          <w:t>排序，目的是將最好的內容排在最好的時段。時段優劣</w:t>
        </w:r>
      </w:ins>
      <w:ins w:id="145" w:author="Ren Huang" w:date="2013-06-19T22:10:00Z">
        <w:r w:rsidR="00F225E6">
          <w:rPr>
            <w:rFonts w:hint="eastAsia"/>
          </w:rPr>
          <w:t>以小時為單位定義，如</w:t>
        </w:r>
        <w:r w:rsidR="00F225E6">
          <w:rPr>
            <w:rFonts w:hint="eastAsia"/>
          </w:rPr>
          <w:t>A.19:00~20:00</w:t>
        </w:r>
        <w:r w:rsidR="00F225E6">
          <w:rPr>
            <w:rFonts w:hint="eastAsia"/>
          </w:rPr>
          <w:t>，</w:t>
        </w:r>
        <w:r w:rsidR="00F225E6">
          <w:rPr>
            <w:rFonts w:hint="eastAsia"/>
          </w:rPr>
          <w:t>B.20:00~</w:t>
        </w:r>
      </w:ins>
      <w:ins w:id="146" w:author="Ren Huang" w:date="2013-06-19T22:11:00Z">
        <w:r w:rsidR="00F225E6">
          <w:rPr>
            <w:rFonts w:hint="eastAsia"/>
          </w:rPr>
          <w:t>21:00</w:t>
        </w:r>
        <w:r w:rsidR="00F225E6">
          <w:rPr>
            <w:rFonts w:hint="eastAsia"/>
          </w:rPr>
          <w:t>，</w:t>
        </w:r>
        <w:r w:rsidR="00F225E6">
          <w:t>…</w:t>
        </w:r>
      </w:ins>
    </w:p>
    <w:p w:rsidR="00000000" w:rsidRDefault="00A01B87">
      <w:pPr>
        <w:pStyle w:val="ab"/>
        <w:numPr>
          <w:ilvl w:val="0"/>
          <w:numId w:val="18"/>
        </w:numPr>
        <w:ind w:firstLineChars="0"/>
        <w:rPr>
          <w:ins w:id="147" w:author="Ren Huang" w:date="2013-07-04T19:49:00Z"/>
        </w:rPr>
        <w:pPrChange w:id="148" w:author="Ren Huang" w:date="2013-07-05T15:21:00Z">
          <w:pPr/>
        </w:pPrChange>
      </w:pPr>
      <w:ins w:id="149" w:author="Ren Huang" w:date="2013-07-05T15:23:00Z">
        <w:r>
          <w:rPr>
            <w:rFonts w:hint="eastAsia"/>
          </w:rPr>
          <w:t>先設定</w:t>
        </w:r>
      </w:ins>
      <w:ins w:id="150" w:author="Ren Huang" w:date="2013-07-05T15:24:00Z">
        <w:r>
          <w:rPr>
            <w:rFonts w:hint="eastAsia"/>
          </w:rPr>
          <w:t>各類別刊登之順序與頻率，如</w:t>
        </w:r>
      </w:ins>
      <w:ins w:id="151" w:author="Ren Huang" w:date="2013-07-05T15:25:00Z">
        <w:r>
          <w:rPr>
            <w:rFonts w:hint="eastAsia"/>
          </w:rPr>
          <w:t>填入</w:t>
        </w:r>
      </w:ins>
      <w:ins w:id="152" w:author="Ren Huang" w:date="2013-07-05T15:24:00Z">
        <w:r>
          <w:rPr>
            <w:rFonts w:hint="eastAsia"/>
          </w:rPr>
          <w:t>：文創</w:t>
        </w:r>
        <w:r>
          <w:rPr>
            <w:rFonts w:hint="eastAsia"/>
          </w:rPr>
          <w:t>-</w:t>
        </w:r>
        <w:r>
          <w:rPr>
            <w:rFonts w:hint="eastAsia"/>
          </w:rPr>
          <w:t>心情</w:t>
        </w:r>
        <w:r>
          <w:rPr>
            <w:rFonts w:hint="eastAsia"/>
          </w:rPr>
          <w:t>-</w:t>
        </w:r>
        <w:r>
          <w:rPr>
            <w:rFonts w:hint="eastAsia"/>
          </w:rPr>
          <w:t>打卡</w:t>
        </w:r>
        <w:r>
          <w:rPr>
            <w:rFonts w:hint="eastAsia"/>
          </w:rPr>
          <w:t>-</w:t>
        </w:r>
      </w:ins>
      <w:ins w:id="153" w:author="Ren Huang" w:date="2013-07-05T15:25:00Z">
        <w:r>
          <w:rPr>
            <w:rFonts w:hint="eastAsia"/>
          </w:rPr>
          <w:t>文創</w:t>
        </w:r>
        <w:r>
          <w:rPr>
            <w:rFonts w:hint="eastAsia"/>
          </w:rPr>
          <w:t>-</w:t>
        </w:r>
        <w:r>
          <w:rPr>
            <w:rFonts w:hint="eastAsia"/>
          </w:rPr>
          <w:t>心情</w:t>
        </w:r>
        <w:r>
          <w:rPr>
            <w:rFonts w:hint="eastAsia"/>
          </w:rPr>
          <w:t>-</w:t>
        </w:r>
      </w:ins>
      <w:ins w:id="154" w:author="Ren Huang" w:date="2013-07-05T15:24:00Z">
        <w:r>
          <w:rPr>
            <w:rFonts w:hint="eastAsia"/>
          </w:rPr>
          <w:t>合成</w:t>
        </w:r>
      </w:ins>
      <w:ins w:id="155" w:author="Ren Huang" w:date="2013-07-05T15:25:00Z">
        <w:r>
          <w:rPr>
            <w:rFonts w:hint="eastAsia"/>
          </w:rPr>
          <w:t>，系統將以此順序與頻率，不斷重複</w:t>
        </w:r>
      </w:ins>
      <w:ins w:id="156" w:author="Ren Huang" w:date="2013-07-05T15:26:00Z">
        <w:r>
          <w:rPr>
            <w:rFonts w:hint="eastAsia"/>
          </w:rPr>
          <w:t>刊登。</w:t>
        </w:r>
      </w:ins>
    </w:p>
    <w:p w:rsidR="0038689C" w:rsidRDefault="0038689C" w:rsidP="00583260">
      <w:pPr>
        <w:rPr>
          <w:ins w:id="157" w:author="Ren Huang" w:date="2013-07-04T20:12:00Z"/>
        </w:rPr>
      </w:pPr>
    </w:p>
    <w:p w:rsidR="00302C2B" w:rsidRDefault="00302C2B" w:rsidP="00583260">
      <w:pPr>
        <w:rPr>
          <w:ins w:id="158" w:author="Ren Huang" w:date="2013-07-05T15:26:00Z"/>
        </w:rPr>
      </w:pPr>
    </w:p>
    <w:p w:rsidR="009971C6" w:rsidRDefault="009971C6" w:rsidP="00583260">
      <w:pPr>
        <w:rPr>
          <w:ins w:id="159" w:author="Ren Huang" w:date="2013-07-04T19:49:00Z"/>
        </w:rPr>
      </w:pPr>
      <w:ins w:id="160" w:author="Ren Huang" w:date="2013-07-05T15:26:00Z">
        <w:r>
          <w:rPr>
            <w:rFonts w:hint="eastAsia"/>
          </w:rPr>
          <w:t>刊登次數估算</w:t>
        </w:r>
      </w:ins>
    </w:p>
    <w:p w:rsidR="00000000" w:rsidRDefault="00C53527">
      <w:pPr>
        <w:pStyle w:val="ab"/>
        <w:numPr>
          <w:ilvl w:val="0"/>
          <w:numId w:val="19"/>
        </w:numPr>
        <w:ind w:firstLineChars="0"/>
        <w:rPr>
          <w:ins w:id="161" w:author="Ren Huang" w:date="2013-07-04T19:43:00Z"/>
        </w:rPr>
        <w:pPrChange w:id="162" w:author="Ren Huang" w:date="2013-07-05T15:27:00Z">
          <w:pPr/>
        </w:pPrChange>
      </w:pPr>
      <w:ins w:id="163" w:author="Ren Huang" w:date="2013-07-04T19:43:00Z">
        <w:r>
          <w:rPr>
            <w:rFonts w:hint="eastAsia"/>
          </w:rPr>
          <w:t>正常時段</w:t>
        </w:r>
      </w:ins>
      <w:r w:rsidR="00583260">
        <w:rPr>
          <w:rFonts w:hint="eastAsia"/>
        </w:rPr>
        <w:t>1</w:t>
      </w:r>
      <w:r w:rsidR="00583260">
        <w:rPr>
          <w:rFonts w:hint="eastAsia"/>
        </w:rPr>
        <w:t>天</w:t>
      </w:r>
      <w:r w:rsidR="00583260">
        <w:rPr>
          <w:rFonts w:hint="eastAsia"/>
        </w:rPr>
        <w:t>15</w:t>
      </w:r>
      <w:r w:rsidR="00583260">
        <w:rPr>
          <w:rFonts w:hint="eastAsia"/>
        </w:rPr>
        <w:t>小時，</w:t>
      </w:r>
      <w:r w:rsidR="00583260">
        <w:rPr>
          <w:rFonts w:hint="eastAsia"/>
        </w:rPr>
        <w:t>1</w:t>
      </w:r>
      <w:r w:rsidR="00583260">
        <w:rPr>
          <w:rFonts w:hint="eastAsia"/>
        </w:rPr>
        <w:t>小時</w:t>
      </w:r>
      <w:r w:rsidR="00583260">
        <w:rPr>
          <w:rFonts w:hint="eastAsia"/>
        </w:rPr>
        <w:t>6</w:t>
      </w:r>
      <w:r w:rsidR="00583260">
        <w:rPr>
          <w:rFonts w:hint="eastAsia"/>
        </w:rPr>
        <w:t>次，每次</w:t>
      </w:r>
      <w:r w:rsidR="00583260">
        <w:rPr>
          <w:rFonts w:hint="eastAsia"/>
        </w:rPr>
        <w:t>30</w:t>
      </w:r>
      <w:r w:rsidR="00583260">
        <w:rPr>
          <w:rFonts w:hint="eastAsia"/>
        </w:rPr>
        <w:t>秒</w:t>
      </w:r>
      <w:ins w:id="164" w:author="Ren Huang" w:date="2013-07-04T19:43:00Z">
        <w:r>
          <w:rPr>
            <w:rFonts w:hint="eastAsia"/>
          </w:rPr>
          <w:t>；正常時段共</w:t>
        </w:r>
        <w:r>
          <w:rPr>
            <w:rFonts w:hint="eastAsia"/>
          </w:rPr>
          <w:t>90</w:t>
        </w:r>
        <w:r>
          <w:rPr>
            <w:rFonts w:hint="eastAsia"/>
          </w:rPr>
          <w:t>次</w:t>
        </w:r>
      </w:ins>
    </w:p>
    <w:p w:rsidR="00000000" w:rsidRDefault="00C53527">
      <w:pPr>
        <w:pStyle w:val="ab"/>
        <w:numPr>
          <w:ilvl w:val="0"/>
          <w:numId w:val="19"/>
        </w:numPr>
        <w:ind w:firstLineChars="0"/>
        <w:pPrChange w:id="165" w:author="Ren Huang" w:date="2013-07-05T15:27:00Z">
          <w:pPr/>
        </w:pPrChange>
      </w:pPr>
      <w:ins w:id="166" w:author="Ren Huang" w:date="2013-07-04T19:44:00Z">
        <w:r>
          <w:rPr>
            <w:rFonts w:hint="eastAsia"/>
          </w:rPr>
          <w:t>半夜時段</w:t>
        </w:r>
        <w:r>
          <w:rPr>
            <w:rFonts w:hint="eastAsia"/>
          </w:rPr>
          <w:t>1</w:t>
        </w:r>
        <w:r>
          <w:rPr>
            <w:rFonts w:hint="eastAsia"/>
          </w:rPr>
          <w:t>天</w:t>
        </w:r>
        <w:r>
          <w:rPr>
            <w:rFonts w:hint="eastAsia"/>
          </w:rPr>
          <w:t>9</w:t>
        </w:r>
        <w:r>
          <w:rPr>
            <w:rFonts w:hint="eastAsia"/>
          </w:rPr>
          <w:t>小時，</w:t>
        </w:r>
        <w:r>
          <w:rPr>
            <w:rFonts w:hint="eastAsia"/>
          </w:rPr>
          <w:t>1</w:t>
        </w:r>
        <w:r>
          <w:rPr>
            <w:rFonts w:hint="eastAsia"/>
          </w:rPr>
          <w:t>小時</w:t>
        </w:r>
      </w:ins>
      <w:ins w:id="167" w:author="Ren Huang" w:date="2013-07-04T20:02:00Z">
        <w:r w:rsidR="00F712E8">
          <w:rPr>
            <w:rFonts w:hint="eastAsia"/>
          </w:rPr>
          <w:t>12</w:t>
        </w:r>
      </w:ins>
      <w:ins w:id="168" w:author="Ren Huang" w:date="2013-07-04T19:44:00Z">
        <w:r>
          <w:rPr>
            <w:rFonts w:hint="eastAsia"/>
          </w:rPr>
          <w:t>0</w:t>
        </w:r>
        <w:r>
          <w:rPr>
            <w:rFonts w:hint="eastAsia"/>
          </w:rPr>
          <w:t>次，每次</w:t>
        </w:r>
        <w:r>
          <w:rPr>
            <w:rFonts w:hint="eastAsia"/>
          </w:rPr>
          <w:t>30</w:t>
        </w:r>
        <w:r>
          <w:rPr>
            <w:rFonts w:hint="eastAsia"/>
          </w:rPr>
          <w:t>秒；</w:t>
        </w:r>
      </w:ins>
      <w:ins w:id="169" w:author="Ren Huang" w:date="2013-07-04T19:45:00Z">
        <w:r>
          <w:rPr>
            <w:rFonts w:hint="eastAsia"/>
          </w:rPr>
          <w:t>半夜</w:t>
        </w:r>
      </w:ins>
      <w:ins w:id="170" w:author="Ren Huang" w:date="2013-07-04T19:44:00Z">
        <w:r>
          <w:rPr>
            <w:rFonts w:hint="eastAsia"/>
          </w:rPr>
          <w:t>時段共</w:t>
        </w:r>
      </w:ins>
      <w:ins w:id="171" w:author="Ren Huang" w:date="2013-07-04T20:02:00Z">
        <w:r w:rsidR="00F712E8">
          <w:rPr>
            <w:rFonts w:hint="eastAsia"/>
          </w:rPr>
          <w:t>108</w:t>
        </w:r>
      </w:ins>
      <w:ins w:id="172" w:author="Ren Huang" w:date="2013-07-04T19:44:00Z">
        <w:r>
          <w:rPr>
            <w:rFonts w:hint="eastAsia"/>
          </w:rPr>
          <w:t>0</w:t>
        </w:r>
        <w:r>
          <w:rPr>
            <w:rFonts w:hint="eastAsia"/>
          </w:rPr>
          <w:t>次</w:t>
        </w:r>
      </w:ins>
    </w:p>
    <w:p w:rsidR="00000000" w:rsidRDefault="00583260">
      <w:pPr>
        <w:pStyle w:val="ab"/>
        <w:numPr>
          <w:ilvl w:val="0"/>
          <w:numId w:val="19"/>
        </w:numPr>
        <w:ind w:firstLineChars="0"/>
        <w:pPrChange w:id="173" w:author="Ren Huang" w:date="2013-07-05T15:27:00Z">
          <w:pPr/>
        </w:pPrChange>
      </w:pPr>
      <w:r>
        <w:rPr>
          <w:rFonts w:hint="eastAsia"/>
        </w:rPr>
        <w:t>靜態圖：</w:t>
      </w:r>
      <w:r>
        <w:rPr>
          <w:rFonts w:hint="eastAsia"/>
        </w:rPr>
        <w:t>30</w:t>
      </w:r>
      <w:r>
        <w:rPr>
          <w:rFonts w:hint="eastAsia"/>
        </w:rPr>
        <w:t>秒播</w:t>
      </w:r>
      <w:ins w:id="174" w:author="Ren Huang" w:date="2013-07-04T19:42:00Z">
        <w:r w:rsidR="00C53527">
          <w:rPr>
            <w:rFonts w:hint="eastAsia"/>
          </w:rPr>
          <w:t>3</w:t>
        </w:r>
      </w:ins>
      <w:del w:id="175" w:author="Ren Huang" w:date="2013-07-04T19:41:00Z">
        <w:r w:rsidDel="00C53527">
          <w:rPr>
            <w:rFonts w:hint="eastAsia"/>
          </w:rPr>
          <w:delText>4</w:delText>
        </w:r>
      </w:del>
      <w:r>
        <w:rPr>
          <w:rFonts w:hint="eastAsia"/>
        </w:rPr>
        <w:t>人</w:t>
      </w:r>
      <w:r>
        <w:rPr>
          <w:rFonts w:hint="eastAsia"/>
        </w:rPr>
        <w:t xml:space="preserve"> (</w:t>
      </w:r>
      <w:ins w:id="176" w:author="Ren Huang" w:date="2013-07-04T19:42:00Z">
        <w:r w:rsidR="00C53527">
          <w:rPr>
            <w:rFonts w:hint="eastAsia"/>
          </w:rPr>
          <w:t>270</w:t>
        </w:r>
      </w:ins>
      <w:del w:id="177" w:author="Ren Huang" w:date="2013-07-04T19:42:00Z">
        <w:r w:rsidDel="00C53527">
          <w:rPr>
            <w:rFonts w:hint="eastAsia"/>
          </w:rPr>
          <w:delText>360</w:delText>
        </w:r>
      </w:del>
      <w:r>
        <w:rPr>
          <w:rFonts w:hint="eastAsia"/>
        </w:rPr>
        <w:t>人次</w:t>
      </w:r>
      <w:r>
        <w:rPr>
          <w:rFonts w:hint="eastAsia"/>
        </w:rPr>
        <w:t>/</w:t>
      </w:r>
      <w:ins w:id="178" w:author="Ren Huang" w:date="2013-07-04T19:46:00Z">
        <w:r w:rsidR="00C53527">
          <w:rPr>
            <w:rFonts w:hint="eastAsia"/>
          </w:rPr>
          <w:t>正常時段</w:t>
        </w:r>
      </w:ins>
      <w:del w:id="179" w:author="Ren Huang" w:date="2013-07-04T19:46:00Z">
        <w:r w:rsidDel="00C53527">
          <w:rPr>
            <w:rFonts w:hint="eastAsia"/>
          </w:rPr>
          <w:delText>天</w:delText>
        </w:r>
      </w:del>
      <w:ins w:id="180" w:author="Ren Huang" w:date="2013-07-04T19:46:00Z">
        <w:r w:rsidR="00C53527">
          <w:rPr>
            <w:rFonts w:hint="eastAsia"/>
          </w:rPr>
          <w:t>；</w:t>
        </w:r>
      </w:ins>
      <w:ins w:id="181" w:author="Ren Huang" w:date="2013-07-04T20:02:00Z">
        <w:r w:rsidR="00F712E8">
          <w:rPr>
            <w:rFonts w:hint="eastAsia"/>
          </w:rPr>
          <w:t>324</w:t>
        </w:r>
      </w:ins>
      <w:ins w:id="182" w:author="Ren Huang" w:date="2013-07-04T19:46:00Z">
        <w:r w:rsidR="00C53527">
          <w:rPr>
            <w:rFonts w:hint="eastAsia"/>
          </w:rPr>
          <w:t>0</w:t>
        </w:r>
        <w:r w:rsidR="00C53527">
          <w:rPr>
            <w:rFonts w:hint="eastAsia"/>
          </w:rPr>
          <w:t>人次</w:t>
        </w:r>
        <w:r w:rsidR="00C53527">
          <w:rPr>
            <w:rFonts w:hint="eastAsia"/>
          </w:rPr>
          <w:t>/</w:t>
        </w:r>
        <w:r w:rsidR="00C53527">
          <w:rPr>
            <w:rFonts w:hint="eastAsia"/>
          </w:rPr>
          <w:t>半夜時段</w:t>
        </w:r>
      </w:ins>
      <w:r>
        <w:rPr>
          <w:rFonts w:hint="eastAsia"/>
        </w:rPr>
        <w:t>)</w:t>
      </w:r>
    </w:p>
    <w:p w:rsidR="00000000" w:rsidRDefault="00583260">
      <w:pPr>
        <w:pStyle w:val="ab"/>
        <w:numPr>
          <w:ilvl w:val="0"/>
          <w:numId w:val="19"/>
        </w:numPr>
        <w:ind w:firstLineChars="0"/>
        <w:pPrChange w:id="183" w:author="Ren Huang" w:date="2013-07-05T15:27:00Z">
          <w:pPr/>
        </w:pPrChange>
      </w:pPr>
      <w:r>
        <w:rPr>
          <w:rFonts w:hint="eastAsia"/>
        </w:rPr>
        <w:t>合成影片：</w:t>
      </w:r>
      <w:r>
        <w:rPr>
          <w:rFonts w:hint="eastAsia"/>
        </w:rPr>
        <w:t>30</w:t>
      </w:r>
      <w:r>
        <w:rPr>
          <w:rFonts w:hint="eastAsia"/>
        </w:rPr>
        <w:t>秒播</w:t>
      </w:r>
      <w:del w:id="184" w:author="Ren Huang" w:date="2013-07-04T19:41:00Z">
        <w:r w:rsidDel="00C53527">
          <w:rPr>
            <w:rFonts w:hint="eastAsia"/>
          </w:rPr>
          <w:delText>2</w:delText>
        </w:r>
      </w:del>
      <w:ins w:id="185" w:author="Ren Huang" w:date="2013-07-04T19:41:00Z">
        <w:r w:rsidR="00C53527">
          <w:rPr>
            <w:rFonts w:hint="eastAsia"/>
          </w:rPr>
          <w:t>1</w:t>
        </w:r>
      </w:ins>
      <w:r>
        <w:rPr>
          <w:rFonts w:hint="eastAsia"/>
        </w:rPr>
        <w:t>人</w:t>
      </w:r>
      <w:r>
        <w:rPr>
          <w:rFonts w:hint="eastAsia"/>
        </w:rPr>
        <w:t xml:space="preserve"> (</w:t>
      </w:r>
      <w:ins w:id="186" w:author="Ren Huang" w:date="2013-07-04T19:42:00Z">
        <w:r w:rsidR="00C53527">
          <w:rPr>
            <w:rFonts w:hint="eastAsia"/>
          </w:rPr>
          <w:t>90</w:t>
        </w:r>
      </w:ins>
      <w:del w:id="187" w:author="Ren Huang" w:date="2013-07-04T19:42:00Z">
        <w:r w:rsidDel="00C53527">
          <w:rPr>
            <w:rFonts w:hint="eastAsia"/>
          </w:rPr>
          <w:delText>180</w:delText>
        </w:r>
      </w:del>
      <w:r>
        <w:rPr>
          <w:rFonts w:hint="eastAsia"/>
        </w:rPr>
        <w:t>人次</w:t>
      </w:r>
      <w:r>
        <w:rPr>
          <w:rFonts w:hint="eastAsia"/>
        </w:rPr>
        <w:t>/</w:t>
      </w:r>
      <w:ins w:id="188" w:author="Ren Huang" w:date="2013-07-04T19:47:00Z">
        <w:r w:rsidR="00C53527">
          <w:rPr>
            <w:rFonts w:hint="eastAsia"/>
          </w:rPr>
          <w:t>正常時段</w:t>
        </w:r>
      </w:ins>
      <w:del w:id="189" w:author="Ren Huang" w:date="2013-07-04T19:47:00Z">
        <w:r w:rsidDel="00C53527">
          <w:rPr>
            <w:rFonts w:hint="eastAsia"/>
          </w:rPr>
          <w:delText>天</w:delText>
        </w:r>
      </w:del>
      <w:ins w:id="190" w:author="Ren Huang" w:date="2013-07-04T19:46:00Z">
        <w:r w:rsidR="00C53527">
          <w:rPr>
            <w:rFonts w:hint="eastAsia"/>
          </w:rPr>
          <w:t>；</w:t>
        </w:r>
      </w:ins>
      <w:ins w:id="191" w:author="Ren Huang" w:date="2013-07-04T20:03:00Z">
        <w:r w:rsidR="00F712E8">
          <w:rPr>
            <w:rFonts w:hint="eastAsia"/>
          </w:rPr>
          <w:t>108</w:t>
        </w:r>
      </w:ins>
      <w:ins w:id="192" w:author="Ren Huang" w:date="2013-07-04T19:47:00Z">
        <w:r w:rsidR="00C53527">
          <w:rPr>
            <w:rFonts w:hint="eastAsia"/>
          </w:rPr>
          <w:t>0</w:t>
        </w:r>
        <w:r w:rsidR="00C53527">
          <w:rPr>
            <w:rFonts w:hint="eastAsia"/>
          </w:rPr>
          <w:t>人次</w:t>
        </w:r>
        <w:r w:rsidR="00C53527">
          <w:rPr>
            <w:rFonts w:hint="eastAsia"/>
          </w:rPr>
          <w:t>/</w:t>
        </w:r>
        <w:r w:rsidR="00C53527">
          <w:rPr>
            <w:rFonts w:hint="eastAsia"/>
          </w:rPr>
          <w:t>半夜時段</w:t>
        </w:r>
      </w:ins>
      <w:r>
        <w:rPr>
          <w:rFonts w:hint="eastAsia"/>
        </w:rPr>
        <w:t>)</w:t>
      </w:r>
    </w:p>
    <w:p w:rsidR="007D683A" w:rsidRDefault="007D683A" w:rsidP="00583260">
      <w:pPr>
        <w:rPr>
          <w:ins w:id="193" w:author="Ren Huang" w:date="2013-07-04T20:32:00Z"/>
          <w:b/>
          <w:color w:val="FF0000"/>
        </w:rPr>
      </w:pPr>
    </w:p>
    <w:p w:rsidR="00FB0D84" w:rsidRDefault="00FB0D84" w:rsidP="00583260">
      <w:pPr>
        <w:rPr>
          <w:ins w:id="194" w:author="Ren Huang" w:date="2013-07-04T20:22:00Z"/>
          <w:b/>
          <w:color w:val="FF0000"/>
        </w:rPr>
      </w:pPr>
    </w:p>
    <w:p w:rsidR="00C56668" w:rsidRDefault="004821C5" w:rsidP="00583260">
      <w:pPr>
        <w:rPr>
          <w:ins w:id="195" w:author="Ren Huang" w:date="2013-07-04T20:24:00Z"/>
        </w:rPr>
      </w:pPr>
      <w:ins w:id="196" w:author="Ren Huang" w:date="2013-07-04T20:22:00Z">
        <w:r w:rsidRPr="004821C5">
          <w:rPr>
            <w:rFonts w:hint="eastAsia"/>
          </w:rPr>
          <w:t>靜態圖</w:t>
        </w:r>
      </w:ins>
      <w:ins w:id="197" w:author="Ren Huang" w:date="2013-07-04T20:23:00Z">
        <w:r w:rsidR="00493656">
          <w:rPr>
            <w:rFonts w:hint="eastAsia"/>
          </w:rPr>
          <w:t>30</w:t>
        </w:r>
        <w:r w:rsidR="00493656">
          <w:rPr>
            <w:rFonts w:hint="eastAsia"/>
          </w:rPr>
          <w:t>秒播</w:t>
        </w:r>
        <w:r w:rsidR="00493656">
          <w:rPr>
            <w:rFonts w:hint="eastAsia"/>
          </w:rPr>
          <w:t>3</w:t>
        </w:r>
        <w:r w:rsidR="00493656">
          <w:rPr>
            <w:rFonts w:hint="eastAsia"/>
          </w:rPr>
          <w:t>人</w:t>
        </w:r>
      </w:ins>
      <w:ins w:id="198" w:author="Ren Huang" w:date="2013-07-04T20:24:00Z">
        <w:r w:rsidR="00493656">
          <w:rPr>
            <w:rFonts w:hint="eastAsia"/>
          </w:rPr>
          <w:t>的流程</w:t>
        </w:r>
      </w:ins>
    </w:p>
    <w:p w:rsidR="00493656" w:rsidRDefault="00493656" w:rsidP="00583260">
      <w:pPr>
        <w:rPr>
          <w:ins w:id="199" w:author="Ren Huang" w:date="2013-07-04T20:24:00Z"/>
        </w:rPr>
      </w:pPr>
      <w:ins w:id="200" w:author="Ren Huang" w:date="2013-07-04T20:24:00Z">
        <w:r>
          <w:rPr>
            <w:rFonts w:hint="eastAsia"/>
          </w:rPr>
          <w:t>該主題圖片</w:t>
        </w:r>
        <w:r>
          <w:rPr>
            <w:rFonts w:hint="eastAsia"/>
          </w:rPr>
          <w:t>A(3</w:t>
        </w:r>
        <w:r>
          <w:rPr>
            <w:rFonts w:hint="eastAsia"/>
          </w:rPr>
          <w:t>秒鐘</w:t>
        </w:r>
        <w:r>
          <w:rPr>
            <w:rFonts w:hint="eastAsia"/>
          </w:rPr>
          <w:t xml:space="preserve">) </w:t>
        </w:r>
        <w:r>
          <w:sym w:font="Wingdings" w:char="F0E0"/>
        </w:r>
        <w:r>
          <w:rPr>
            <w:rFonts w:hint="eastAsia"/>
          </w:rPr>
          <w:t xml:space="preserve"> </w:t>
        </w:r>
      </w:ins>
      <w:ins w:id="201" w:author="Ren Huang" w:date="2013-07-04T20:25:00Z">
        <w:r>
          <w:rPr>
            <w:rFonts w:hint="eastAsia"/>
          </w:rPr>
          <w:t>該主題第一張靜態圖</w:t>
        </w:r>
        <w:r>
          <w:rPr>
            <w:rFonts w:hint="eastAsia"/>
          </w:rPr>
          <w:t>(7</w:t>
        </w:r>
        <w:r>
          <w:rPr>
            <w:rFonts w:hint="eastAsia"/>
          </w:rPr>
          <w:t>秒鐘</w:t>
        </w:r>
        <w:r>
          <w:rPr>
            <w:rFonts w:hint="eastAsia"/>
          </w:rPr>
          <w:t xml:space="preserve">) </w:t>
        </w:r>
        <w:r>
          <w:sym w:font="Wingdings" w:char="F0E0"/>
        </w:r>
      </w:ins>
      <w:ins w:id="202" w:author="Ren Huang" w:date="2013-07-04T20:26:00Z">
        <w:r>
          <w:rPr>
            <w:rFonts w:hint="eastAsia"/>
          </w:rPr>
          <w:t xml:space="preserve"> </w:t>
        </w:r>
        <w:r>
          <w:rPr>
            <w:rFonts w:hint="eastAsia"/>
          </w:rPr>
          <w:t>該主題圖片</w:t>
        </w:r>
        <w:r>
          <w:rPr>
            <w:rFonts w:hint="eastAsia"/>
          </w:rPr>
          <w:t>B(2</w:t>
        </w:r>
        <w:r>
          <w:rPr>
            <w:rFonts w:hint="eastAsia"/>
          </w:rPr>
          <w:t>秒鐘</w:t>
        </w:r>
        <w:r>
          <w:rPr>
            <w:rFonts w:hint="eastAsia"/>
          </w:rPr>
          <w:t xml:space="preserve">) </w:t>
        </w:r>
        <w:r>
          <w:sym w:font="Wingdings" w:char="F0E0"/>
        </w:r>
        <w:r>
          <w:rPr>
            <w:rFonts w:hint="eastAsia"/>
          </w:rPr>
          <w:t xml:space="preserve"> </w:t>
        </w:r>
        <w:r>
          <w:rPr>
            <w:rFonts w:hint="eastAsia"/>
          </w:rPr>
          <w:t>該主題第二張靜態圖</w:t>
        </w:r>
        <w:r>
          <w:rPr>
            <w:rFonts w:hint="eastAsia"/>
          </w:rPr>
          <w:t>(7</w:t>
        </w:r>
        <w:r>
          <w:rPr>
            <w:rFonts w:hint="eastAsia"/>
          </w:rPr>
          <w:t>秒鐘</w:t>
        </w:r>
        <w:r>
          <w:rPr>
            <w:rFonts w:hint="eastAsia"/>
          </w:rPr>
          <w:t xml:space="preserve">) </w:t>
        </w:r>
        <w:r>
          <w:sym w:font="Wingdings" w:char="F0E0"/>
        </w:r>
        <w:r>
          <w:rPr>
            <w:rFonts w:hint="eastAsia"/>
          </w:rPr>
          <w:t xml:space="preserve"> </w:t>
        </w:r>
        <w:r>
          <w:rPr>
            <w:rFonts w:hint="eastAsia"/>
          </w:rPr>
          <w:t>該主題圖片</w:t>
        </w:r>
        <w:r>
          <w:rPr>
            <w:rFonts w:hint="eastAsia"/>
          </w:rPr>
          <w:t>C(2</w:t>
        </w:r>
        <w:r>
          <w:rPr>
            <w:rFonts w:hint="eastAsia"/>
          </w:rPr>
          <w:t>秒鐘</w:t>
        </w:r>
        <w:r>
          <w:rPr>
            <w:rFonts w:hint="eastAsia"/>
          </w:rPr>
          <w:t xml:space="preserve">) </w:t>
        </w:r>
        <w:r>
          <w:sym w:font="Wingdings" w:char="F0E0"/>
        </w:r>
        <w:r>
          <w:rPr>
            <w:rFonts w:hint="eastAsia"/>
          </w:rPr>
          <w:t xml:space="preserve"> </w:t>
        </w:r>
        <w:r>
          <w:rPr>
            <w:rFonts w:hint="eastAsia"/>
          </w:rPr>
          <w:t>該主題第三張靜態圖</w:t>
        </w:r>
        <w:r>
          <w:rPr>
            <w:rFonts w:hint="eastAsia"/>
          </w:rPr>
          <w:t>(7</w:t>
        </w:r>
        <w:r>
          <w:rPr>
            <w:rFonts w:hint="eastAsia"/>
          </w:rPr>
          <w:t>秒鐘</w:t>
        </w:r>
        <w:r>
          <w:rPr>
            <w:rFonts w:hint="eastAsia"/>
          </w:rPr>
          <w:t xml:space="preserve">) </w:t>
        </w:r>
        <w:r>
          <w:sym w:font="Wingdings" w:char="F0E0"/>
        </w:r>
      </w:ins>
      <w:ins w:id="203" w:author="Ren Huang" w:date="2013-07-04T20:27:00Z">
        <w:r>
          <w:rPr>
            <w:rFonts w:hint="eastAsia"/>
          </w:rPr>
          <w:t xml:space="preserve"> </w:t>
        </w:r>
        <w:r>
          <w:rPr>
            <w:rFonts w:hint="eastAsia"/>
          </w:rPr>
          <w:t>該主題圖片</w:t>
        </w:r>
        <w:r>
          <w:rPr>
            <w:rFonts w:hint="eastAsia"/>
          </w:rPr>
          <w:t>D(2</w:t>
        </w:r>
        <w:r>
          <w:rPr>
            <w:rFonts w:hint="eastAsia"/>
          </w:rPr>
          <w:t>秒鐘</w:t>
        </w:r>
        <w:r>
          <w:rPr>
            <w:rFonts w:hint="eastAsia"/>
          </w:rPr>
          <w:t>)</w:t>
        </w:r>
      </w:ins>
    </w:p>
    <w:p w:rsidR="00C56668" w:rsidRDefault="00C56668" w:rsidP="00583260">
      <w:pPr>
        <w:rPr>
          <w:ins w:id="204" w:author="Ren Huang" w:date="2013-07-05T15:30:00Z"/>
        </w:rPr>
      </w:pPr>
    </w:p>
    <w:p w:rsidR="00FB0D84" w:rsidRDefault="00FB0D84" w:rsidP="00583260">
      <w:pPr>
        <w:rPr>
          <w:ins w:id="205" w:author="Ren Huang" w:date="2013-07-05T15:30:00Z"/>
        </w:rPr>
      </w:pPr>
    </w:p>
    <w:p w:rsidR="00FB0D84" w:rsidRDefault="00FB0D84" w:rsidP="00583260">
      <w:pPr>
        <w:rPr>
          <w:ins w:id="206" w:author="Ren Huang" w:date="2013-07-04T20:27:00Z"/>
        </w:rPr>
      </w:pPr>
      <w:ins w:id="207" w:author="Ren Huang" w:date="2013-07-05T15:30:00Z">
        <w:r>
          <w:rPr>
            <w:rFonts w:hint="eastAsia"/>
          </w:rPr>
          <w:t>半夜時段</w:t>
        </w:r>
      </w:ins>
    </w:p>
    <w:p w:rsidR="00000000" w:rsidRDefault="001E6247">
      <w:pPr>
        <w:pStyle w:val="ab"/>
        <w:numPr>
          <w:ilvl w:val="0"/>
          <w:numId w:val="20"/>
        </w:numPr>
        <w:ind w:firstLineChars="0"/>
        <w:rPr>
          <w:ins w:id="208" w:author="Ren Huang" w:date="2013-07-04T20:27:00Z"/>
        </w:rPr>
        <w:pPrChange w:id="209" w:author="Ren Huang" w:date="2013-07-05T15:30:00Z">
          <w:pPr/>
        </w:pPrChange>
      </w:pPr>
      <w:ins w:id="210" w:author="Ren Huang" w:date="2013-07-04T20:28:00Z">
        <w:r>
          <w:rPr>
            <w:rFonts w:hint="eastAsia"/>
          </w:rPr>
          <w:t>正常時段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會刊登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靜態圖</w:t>
        </w:r>
        <w:r>
          <w:rPr>
            <w:rFonts w:hint="eastAsia"/>
          </w:rPr>
          <w:t xml:space="preserve"> &amp; </w:t>
        </w:r>
        <w:r>
          <w:rPr>
            <w:rFonts w:hint="eastAsia"/>
          </w:rPr>
          <w:t>合成影片</w:t>
        </w:r>
      </w:ins>
    </w:p>
    <w:p w:rsidR="00000000" w:rsidRDefault="001E6247">
      <w:pPr>
        <w:pStyle w:val="ab"/>
        <w:numPr>
          <w:ilvl w:val="0"/>
          <w:numId w:val="20"/>
        </w:numPr>
        <w:ind w:firstLineChars="0"/>
        <w:rPr>
          <w:ins w:id="211" w:author="Ren Huang" w:date="2013-07-04T20:28:00Z"/>
        </w:rPr>
        <w:pPrChange w:id="212" w:author="Ren Huang" w:date="2013-07-05T15:30:00Z">
          <w:pPr/>
        </w:pPrChange>
      </w:pPr>
      <w:ins w:id="213" w:author="Ren Huang" w:date="2013-07-04T20:28:00Z">
        <w:r>
          <w:rPr>
            <w:rFonts w:hint="eastAsia"/>
          </w:rPr>
          <w:t>半夜時段</w:t>
        </w:r>
        <w:r w:rsidR="00731E14">
          <w:rPr>
            <w:rFonts w:hint="eastAsia"/>
          </w:rPr>
          <w:t xml:space="preserve"> </w:t>
        </w:r>
        <w:r>
          <w:rPr>
            <w:rFonts w:hint="eastAsia"/>
          </w:rPr>
          <w:t>只會刊登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靜態圖</w:t>
        </w:r>
      </w:ins>
    </w:p>
    <w:p w:rsidR="00000000" w:rsidRDefault="00731E14">
      <w:pPr>
        <w:pStyle w:val="ab"/>
        <w:numPr>
          <w:ilvl w:val="0"/>
          <w:numId w:val="20"/>
        </w:numPr>
        <w:ind w:firstLineChars="0"/>
        <w:rPr>
          <w:ins w:id="214" w:author="Ren Huang" w:date="2013-07-04T20:28:00Z"/>
        </w:rPr>
        <w:pPrChange w:id="215" w:author="Ren Huang" w:date="2013-07-05T15:30:00Z">
          <w:pPr/>
        </w:pPrChange>
      </w:pPr>
      <w:ins w:id="216" w:author="Ren Huang" w:date="2013-07-04T20:29:00Z">
        <w:r>
          <w:rPr>
            <w:rFonts w:hint="eastAsia"/>
          </w:rPr>
          <w:t>半夜時段的靜態圖，要經過特殊處理：</w:t>
        </w:r>
      </w:ins>
    </w:p>
    <w:p w:rsidR="00D71B7C" w:rsidRDefault="00731E14">
      <w:pPr>
        <w:pStyle w:val="ab"/>
        <w:numPr>
          <w:ilvl w:val="0"/>
          <w:numId w:val="5"/>
        </w:numPr>
        <w:ind w:firstLineChars="0"/>
        <w:rPr>
          <w:ins w:id="217" w:author="Ren Huang" w:date="2013-07-04T20:30:00Z"/>
        </w:rPr>
      </w:pPr>
      <w:ins w:id="218" w:author="Ren Huang" w:date="2013-07-04T20:30:00Z">
        <w:r>
          <w:rPr>
            <w:rFonts w:hint="eastAsia"/>
          </w:rPr>
          <w:t>暗色的版型底圖</w:t>
        </w:r>
      </w:ins>
    </w:p>
    <w:p w:rsidR="00D71B7C" w:rsidRDefault="00731E14">
      <w:pPr>
        <w:pStyle w:val="ab"/>
        <w:numPr>
          <w:ilvl w:val="0"/>
          <w:numId w:val="5"/>
        </w:numPr>
        <w:ind w:firstLineChars="0"/>
        <w:rPr>
          <w:ins w:id="219" w:author="Ren Huang" w:date="2013-07-04T20:30:00Z"/>
        </w:rPr>
      </w:pPr>
      <w:ins w:id="220" w:author="Ren Huang" w:date="2013-07-04T20:30:00Z">
        <w:r>
          <w:rPr>
            <w:rFonts w:hint="eastAsia"/>
          </w:rPr>
          <w:t>該主題圖片</w:t>
        </w:r>
        <w:r>
          <w:rPr>
            <w:rFonts w:hint="eastAsia"/>
          </w:rPr>
          <w:t>A~D</w:t>
        </w:r>
        <w:r>
          <w:rPr>
            <w:rFonts w:hint="eastAsia"/>
          </w:rPr>
          <w:t>也變成暗色</w:t>
        </w:r>
      </w:ins>
    </w:p>
    <w:p w:rsidR="00D71B7C" w:rsidRDefault="00A26140">
      <w:pPr>
        <w:pStyle w:val="ab"/>
        <w:numPr>
          <w:ilvl w:val="0"/>
          <w:numId w:val="5"/>
        </w:numPr>
        <w:ind w:firstLineChars="0"/>
        <w:rPr>
          <w:ins w:id="221" w:author="Ren Huang" w:date="2013-07-04T20:27:00Z"/>
        </w:rPr>
      </w:pPr>
      <w:ins w:id="222" w:author="Ren Huang" w:date="2013-07-04T20:33:00Z">
        <w:r>
          <w:rPr>
            <w:rFonts w:hint="eastAsia"/>
          </w:rPr>
          <w:t>觀眾素材刷暗</w:t>
        </w:r>
      </w:ins>
    </w:p>
    <w:p w:rsidR="0012284A" w:rsidRPr="0012284A" w:rsidRDefault="0012284A" w:rsidP="0012284A">
      <w:pPr>
        <w:rPr>
          <w:ins w:id="223" w:author="Ren Huang" w:date="2013-07-05T10:21:00Z"/>
          <w:color w:val="FF0000"/>
          <w:rPrChange w:id="224" w:author="Ren Huang" w:date="2013-07-05T10:23:00Z">
            <w:rPr>
              <w:ins w:id="225" w:author="Ren Huang" w:date="2013-07-05T10:21:00Z"/>
            </w:rPr>
          </w:rPrChange>
        </w:rPr>
        <w:pPrChange w:id="226" w:author="Ren Huang" w:date="2013-07-05T10:21:00Z">
          <w:pPr>
            <w:pStyle w:val="ab"/>
            <w:numPr>
              <w:numId w:val="5"/>
            </w:numPr>
            <w:ind w:left="720" w:firstLineChars="0" w:hanging="360"/>
          </w:pPr>
        </w:pPrChange>
      </w:pPr>
      <w:ins w:id="227" w:author="Ren Huang" w:date="2013-07-05T10:21:00Z">
        <w:r w:rsidRPr="0012284A">
          <w:rPr>
            <w:color w:val="FF0000"/>
            <w:rPrChange w:id="228" w:author="Ren Huang" w:date="2013-07-05T10:23:00Z">
              <w:rPr/>
            </w:rPrChange>
          </w:rPr>
          <w:t>(</w:t>
        </w:r>
        <w:r w:rsidRPr="0012284A">
          <w:rPr>
            <w:rFonts w:hint="eastAsia"/>
            <w:color w:val="FF0000"/>
            <w:rPrChange w:id="229" w:author="Ren Huang" w:date="2013-07-05T10:23:00Z">
              <w:rPr>
                <w:rFonts w:hint="eastAsia"/>
              </w:rPr>
            </w:rPrChange>
          </w:rPr>
          <w:t>半夜時段的設定可</w:t>
        </w:r>
      </w:ins>
      <w:ins w:id="230" w:author="Ren Huang" w:date="2013-07-05T10:22:00Z">
        <w:r w:rsidRPr="0012284A">
          <w:rPr>
            <w:rFonts w:hint="eastAsia"/>
            <w:color w:val="FF0000"/>
            <w:rPrChange w:id="231" w:author="Ren Huang" w:date="2013-07-05T10:23:00Z">
              <w:rPr>
                <w:rFonts w:hint="eastAsia"/>
                <w:b/>
                <w:color w:val="FF0000"/>
              </w:rPr>
            </w:rPrChange>
          </w:rPr>
          <w:t>安排在較後面</w:t>
        </w:r>
      </w:ins>
      <w:ins w:id="232" w:author="Ren Huang" w:date="2013-07-05T10:21:00Z">
        <w:r w:rsidRPr="0012284A">
          <w:rPr>
            <w:rFonts w:hint="eastAsia"/>
            <w:color w:val="FF0000"/>
            <w:rPrChange w:id="233" w:author="Ren Huang" w:date="2013-07-05T10:23:00Z">
              <w:rPr>
                <w:rFonts w:hint="eastAsia"/>
              </w:rPr>
            </w:rPrChange>
          </w:rPr>
          <w:t>，</w:t>
        </w:r>
      </w:ins>
      <w:ins w:id="234" w:author="Ren Huang" w:date="2013-07-05T10:22:00Z">
        <w:r w:rsidRPr="0012284A">
          <w:rPr>
            <w:rFonts w:hint="eastAsia"/>
            <w:color w:val="FF0000"/>
            <w:rPrChange w:id="235" w:author="Ren Huang" w:date="2013-07-05T10:23:00Z">
              <w:rPr>
                <w:rFonts w:hint="eastAsia"/>
                <w:b/>
                <w:color w:val="FF0000"/>
              </w:rPr>
            </w:rPrChange>
          </w:rPr>
          <w:t>甚至在</w:t>
        </w:r>
        <w:r w:rsidRPr="0012284A">
          <w:rPr>
            <w:color w:val="FF0000"/>
            <w:rPrChange w:id="236" w:author="Ren Huang" w:date="2013-07-05T10:23:00Z">
              <w:rPr>
                <w:b/>
                <w:color w:val="FF0000"/>
              </w:rPr>
            </w:rPrChange>
          </w:rPr>
          <w:t>APP</w:t>
        </w:r>
        <w:r w:rsidRPr="0012284A">
          <w:rPr>
            <w:rFonts w:hint="eastAsia"/>
            <w:color w:val="FF0000"/>
            <w:rPrChange w:id="237" w:author="Ren Huang" w:date="2013-07-05T10:23:00Z">
              <w:rPr>
                <w:rFonts w:hint="eastAsia"/>
                <w:b/>
                <w:color w:val="FF0000"/>
              </w:rPr>
            </w:rPrChange>
          </w:rPr>
          <w:t>上架審查期</w:t>
        </w:r>
      </w:ins>
      <w:ins w:id="238" w:author="Ren Huang" w:date="2013-07-05T10:23:00Z">
        <w:r w:rsidRPr="0012284A">
          <w:rPr>
            <w:rFonts w:hint="eastAsia"/>
            <w:color w:val="FF0000"/>
            <w:rPrChange w:id="239" w:author="Ren Huang" w:date="2013-07-05T10:23:00Z">
              <w:rPr>
                <w:rFonts w:hint="eastAsia"/>
                <w:b/>
                <w:color w:val="FF0000"/>
              </w:rPr>
            </w:rPrChange>
          </w:rPr>
          <w:t>才製作，</w:t>
        </w:r>
      </w:ins>
      <w:ins w:id="240" w:author="Ren Huang" w:date="2013-07-05T10:21:00Z">
        <w:r w:rsidRPr="0012284A">
          <w:rPr>
            <w:rFonts w:hint="eastAsia"/>
            <w:color w:val="FF0000"/>
            <w:rPrChange w:id="241" w:author="Ren Huang" w:date="2013-07-05T10:23:00Z">
              <w:rPr>
                <w:rFonts w:hint="eastAsia"/>
              </w:rPr>
            </w:rPrChange>
          </w:rPr>
          <w:t>因為只是後台的功能</w:t>
        </w:r>
        <w:r w:rsidRPr="0012284A">
          <w:rPr>
            <w:color w:val="FF0000"/>
            <w:rPrChange w:id="242" w:author="Ren Huang" w:date="2013-07-05T10:23:00Z">
              <w:rPr/>
            </w:rPrChange>
          </w:rPr>
          <w:t>)</w:t>
        </w:r>
      </w:ins>
    </w:p>
    <w:p w:rsidR="001E6247" w:rsidRPr="00A50CD5" w:rsidRDefault="001E6247" w:rsidP="00583260"/>
    <w:p w:rsidR="00583260" w:rsidRDefault="00583260" w:rsidP="005F1435"/>
    <w:p w:rsidR="00B46A95" w:rsidRDefault="004C3320" w:rsidP="00B46A95">
      <w:r>
        <w:rPr>
          <w:rFonts w:hint="eastAsia"/>
        </w:rPr>
        <w:t>自動</w:t>
      </w:r>
      <w:r w:rsidR="00B46A95">
        <w:rPr>
          <w:rFonts w:hint="eastAsia"/>
        </w:rPr>
        <w:t>配對</w:t>
      </w:r>
    </w:p>
    <w:p w:rsidR="00000000" w:rsidRDefault="009E470F">
      <w:pPr>
        <w:pStyle w:val="ab"/>
        <w:numPr>
          <w:ilvl w:val="0"/>
          <w:numId w:val="21"/>
        </w:numPr>
        <w:ind w:firstLineChars="0"/>
        <w:pPrChange w:id="243" w:author="Ren Huang" w:date="2013-07-05T15:30:00Z">
          <w:pPr/>
        </w:pPrChange>
      </w:pPr>
      <w:r>
        <w:rPr>
          <w:rFonts w:hint="eastAsia"/>
        </w:rPr>
        <w:t>記錄</w:t>
      </w:r>
      <w:r w:rsidR="00B056FA">
        <w:rPr>
          <w:rFonts w:hint="eastAsia"/>
        </w:rPr>
        <w:t>配對時間點</w:t>
      </w:r>
    </w:p>
    <w:p w:rsidR="00000000" w:rsidRDefault="0083100B">
      <w:pPr>
        <w:pStyle w:val="ab"/>
        <w:numPr>
          <w:ilvl w:val="0"/>
          <w:numId w:val="21"/>
        </w:numPr>
        <w:ind w:firstLineChars="0"/>
        <w:rPr>
          <w:ins w:id="244" w:author="Ren Huang" w:date="2013-07-01T23:46:00Z"/>
        </w:rPr>
        <w:pPrChange w:id="245" w:author="Ren Huang" w:date="2013-07-05T15:30:00Z">
          <w:pPr/>
        </w:pPrChange>
      </w:pPr>
      <w:r>
        <w:rPr>
          <w:rFonts w:hint="eastAsia"/>
        </w:rPr>
        <w:t>指定要填的洞</w:t>
      </w:r>
      <w:r>
        <w:rPr>
          <w:rFonts w:hint="eastAsia"/>
        </w:rPr>
        <w:t xml:space="preserve"> (</w:t>
      </w:r>
      <w:r>
        <w:rPr>
          <w:rFonts w:hint="eastAsia"/>
        </w:rPr>
        <w:t>從</w:t>
      </w:r>
      <w:r>
        <w:rPr>
          <w:rFonts w:hint="eastAsia"/>
        </w:rPr>
        <w:t>x</w:t>
      </w:r>
      <w:r>
        <w:rPr>
          <w:rFonts w:hint="eastAsia"/>
        </w:rPr>
        <w:t>號洞</w:t>
      </w:r>
      <w:r>
        <w:rPr>
          <w:rFonts w:hint="eastAsia"/>
        </w:rPr>
        <w:t>~x</w:t>
      </w:r>
      <w:r>
        <w:rPr>
          <w:rFonts w:hint="eastAsia"/>
        </w:rPr>
        <w:t>號洞</w:t>
      </w:r>
      <w:r>
        <w:rPr>
          <w:rFonts w:hint="eastAsia"/>
        </w:rPr>
        <w:t>)</w:t>
      </w:r>
    </w:p>
    <w:p w:rsidR="00000000" w:rsidRDefault="00802D2E">
      <w:pPr>
        <w:pStyle w:val="ab"/>
        <w:numPr>
          <w:ilvl w:val="0"/>
          <w:numId w:val="21"/>
        </w:numPr>
        <w:ind w:firstLineChars="0"/>
        <w:pPrChange w:id="246" w:author="Ren Huang" w:date="2013-07-05T15:30:00Z">
          <w:pPr/>
        </w:pPrChange>
      </w:pPr>
      <w:ins w:id="247" w:author="Ren Huang" w:date="2013-07-01T23:46:00Z">
        <w:r>
          <w:rPr>
            <w:rFonts w:hint="eastAsia"/>
          </w:rPr>
          <w:t>指定投件時間區間</w:t>
        </w:r>
      </w:ins>
    </w:p>
    <w:p w:rsidR="00000000" w:rsidRDefault="00D71063">
      <w:pPr>
        <w:pStyle w:val="ab"/>
        <w:numPr>
          <w:ilvl w:val="0"/>
          <w:numId w:val="21"/>
        </w:numPr>
        <w:ind w:firstLineChars="0"/>
        <w:pPrChange w:id="248" w:author="Ren Huang" w:date="2013-07-05T15:30:00Z">
          <w:pPr/>
        </w:pPrChange>
      </w:pPr>
      <w:r>
        <w:rPr>
          <w:rFonts w:hint="eastAsia"/>
        </w:rPr>
        <w:t>依以下條件放到洞裡</w:t>
      </w:r>
    </w:p>
    <w:p w:rsidR="00000000" w:rsidRDefault="00D71063">
      <w:pPr>
        <w:pStyle w:val="ab"/>
        <w:numPr>
          <w:ilvl w:val="1"/>
          <w:numId w:val="21"/>
        </w:numPr>
        <w:ind w:firstLineChars="0"/>
        <w:pPrChange w:id="249" w:author="Ren Huang" w:date="2013-07-05T15:31:00Z">
          <w:pPr/>
        </w:pPrChange>
      </w:pPr>
      <w:r>
        <w:t>”</w:t>
      </w:r>
      <w:r>
        <w:rPr>
          <w:rFonts w:hint="eastAsia"/>
        </w:rPr>
        <w:t>已刊登次</w:t>
      </w:r>
      <w:r w:rsidR="008049AE">
        <w:rPr>
          <w:rFonts w:hint="eastAsia"/>
        </w:rPr>
        <w:t>數</w:t>
      </w:r>
      <w:r>
        <w:t>”</w:t>
      </w:r>
      <w:r>
        <w:rPr>
          <w:rFonts w:hint="eastAsia"/>
        </w:rPr>
        <w:t>數字為</w:t>
      </w:r>
      <w:r>
        <w:rPr>
          <w:rFonts w:hint="eastAsia"/>
        </w:rPr>
        <w:t>0</w:t>
      </w:r>
    </w:p>
    <w:p w:rsidR="00000000" w:rsidRDefault="004C3320">
      <w:pPr>
        <w:pStyle w:val="ab"/>
        <w:numPr>
          <w:ilvl w:val="1"/>
          <w:numId w:val="21"/>
        </w:numPr>
        <w:ind w:firstLineChars="0"/>
        <w:pPrChange w:id="250" w:author="Ren Huang" w:date="2013-07-05T15:31:00Z">
          <w:pPr/>
        </w:pPrChange>
      </w:pPr>
      <w:r>
        <w:rPr>
          <w:rFonts w:hint="eastAsia"/>
        </w:rPr>
        <w:t>投件日期為</w:t>
      </w:r>
      <w:r>
        <w:rPr>
          <w:rFonts w:hint="eastAsia"/>
        </w:rPr>
        <w:t>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</w:t>
      </w:r>
      <w:r w:rsidR="00DC1002">
        <w:rPr>
          <w:rFonts w:hint="eastAsia"/>
        </w:rPr>
        <w:t>x</w:t>
      </w:r>
      <w:r w:rsidR="00DC1002">
        <w:rPr>
          <w:rFonts w:hint="eastAsia"/>
        </w:rPr>
        <w:t>時</w:t>
      </w:r>
      <w:r w:rsidR="00DC1002">
        <w:rPr>
          <w:rFonts w:hint="eastAsia"/>
        </w:rPr>
        <w:t>x</w:t>
      </w:r>
      <w:r w:rsidR="00DC1002">
        <w:rPr>
          <w:rFonts w:hint="eastAsia"/>
        </w:rPr>
        <w:t>分</w:t>
      </w:r>
      <w:r>
        <w:rPr>
          <w:rFonts w:hint="eastAsia"/>
        </w:rPr>
        <w:t>~x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</w:t>
      </w:r>
      <w:r w:rsidR="00DC1002">
        <w:rPr>
          <w:rFonts w:hint="eastAsia"/>
        </w:rPr>
        <w:t>x</w:t>
      </w:r>
      <w:r w:rsidR="00DC1002">
        <w:rPr>
          <w:rFonts w:hint="eastAsia"/>
        </w:rPr>
        <w:t>時</w:t>
      </w:r>
      <w:r w:rsidR="00DC1002">
        <w:rPr>
          <w:rFonts w:hint="eastAsia"/>
        </w:rPr>
        <w:t>x</w:t>
      </w:r>
      <w:r w:rsidR="00DC1002">
        <w:rPr>
          <w:rFonts w:hint="eastAsia"/>
        </w:rPr>
        <w:t>分</w:t>
      </w:r>
    </w:p>
    <w:p w:rsidR="00000000" w:rsidRDefault="004C3320">
      <w:pPr>
        <w:pStyle w:val="ab"/>
        <w:numPr>
          <w:ilvl w:val="1"/>
          <w:numId w:val="21"/>
        </w:numPr>
        <w:ind w:firstLineChars="0"/>
        <w:pPrChange w:id="251" w:author="Ren Huang" w:date="2013-07-05T15:31:00Z">
          <w:pPr/>
        </w:pPrChange>
      </w:pPr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優先，其次</w:t>
      </w:r>
      <w:r>
        <w:rPr>
          <w:rFonts w:hint="eastAsia"/>
        </w:rPr>
        <w:t>B</w:t>
      </w:r>
      <w:r>
        <w:rPr>
          <w:rFonts w:hint="eastAsia"/>
        </w:rPr>
        <w:t>，以此類推</w:t>
      </w:r>
    </w:p>
    <w:p w:rsidR="00000000" w:rsidRDefault="004E21B5">
      <w:pPr>
        <w:pStyle w:val="ab"/>
        <w:numPr>
          <w:ilvl w:val="1"/>
          <w:numId w:val="21"/>
        </w:numPr>
        <w:ind w:firstLineChars="0"/>
        <w:rPr>
          <w:ins w:id="252" w:author="Ren Huang" w:date="2013-06-17T15:40:00Z"/>
        </w:rPr>
        <w:pPrChange w:id="253" w:author="Ren Huang" w:date="2013-07-05T15:31:00Z">
          <w:pPr/>
        </w:pPrChange>
      </w:pPr>
      <w:ins w:id="254" w:author="Ren Huang" w:date="2013-06-17T15:40:00Z">
        <w:r>
          <w:rPr>
            <w:rFonts w:hint="eastAsia"/>
          </w:rPr>
          <w:t>該</w:t>
        </w:r>
        <w:r>
          <w:rPr>
            <w:rFonts w:hint="eastAsia"/>
          </w:rPr>
          <w:t>user total</w:t>
        </w:r>
        <w:r>
          <w:rPr>
            <w:rFonts w:hint="eastAsia"/>
          </w:rPr>
          <w:t>已被</w:t>
        </w:r>
      </w:ins>
      <w:ins w:id="255" w:author="Ren Huang" w:date="2013-06-17T15:41:00Z">
        <w:r>
          <w:rPr>
            <w:rFonts w:hint="eastAsia"/>
          </w:rPr>
          <w:t>刊登數，越小越優先</w:t>
        </w:r>
      </w:ins>
    </w:p>
    <w:p w:rsidR="00000000" w:rsidRDefault="00D71063">
      <w:pPr>
        <w:pStyle w:val="ab"/>
        <w:numPr>
          <w:ilvl w:val="1"/>
          <w:numId w:val="21"/>
        </w:numPr>
        <w:ind w:firstLineChars="0"/>
        <w:pPrChange w:id="256" w:author="Ren Huang" w:date="2013-07-05T15:31:00Z">
          <w:pPr/>
        </w:pPrChange>
      </w:pPr>
      <w:r>
        <w:rPr>
          <w:rFonts w:hint="eastAsia"/>
        </w:rPr>
        <w:t>投件時間順序</w:t>
      </w:r>
      <w:r w:rsidR="009F155C">
        <w:rPr>
          <w:rFonts w:hint="eastAsia"/>
        </w:rPr>
        <w:t>，越早越優先</w:t>
      </w:r>
    </w:p>
    <w:p w:rsidR="00000000" w:rsidRDefault="00BA100B">
      <w:pPr>
        <w:pStyle w:val="ab"/>
        <w:numPr>
          <w:ilvl w:val="0"/>
          <w:numId w:val="21"/>
        </w:numPr>
        <w:ind w:firstLineChars="0"/>
        <w:pPrChange w:id="257" w:author="Ren Huang" w:date="2013-07-05T15:31:00Z">
          <w:pPr/>
        </w:pPrChange>
      </w:pPr>
      <w:ins w:id="258" w:author="Ren Huang" w:date="2013-06-19T22:45:00Z">
        <w:r>
          <w:rPr>
            <w:rFonts w:hint="eastAsia"/>
          </w:rPr>
          <w:t>若本次</w:t>
        </w:r>
      </w:ins>
      <w:ins w:id="259" w:author="Ren Huang" w:date="2013-06-19T22:48:00Z">
        <w:r>
          <w:rPr>
            <w:rFonts w:hint="eastAsia"/>
          </w:rPr>
          <w:t>配對的洞，有</w:t>
        </w:r>
      </w:ins>
      <w:ins w:id="260" w:author="Ren Huang" w:date="2013-06-19T22:49:00Z">
        <w:r>
          <w:rPr>
            <w:rFonts w:hint="eastAsia"/>
          </w:rPr>
          <w:t>部分</w:t>
        </w:r>
        <w:r>
          <w:rPr>
            <w:rFonts w:hint="eastAsia"/>
          </w:rPr>
          <w:t>(</w:t>
        </w:r>
        <w:r>
          <w:rPr>
            <w:rFonts w:hint="eastAsia"/>
          </w:rPr>
          <w:t>或全部</w:t>
        </w:r>
        <w:r>
          <w:rPr>
            <w:rFonts w:hint="eastAsia"/>
          </w:rPr>
          <w:t>)</w:t>
        </w:r>
        <w:r>
          <w:rPr>
            <w:rFonts w:hint="eastAsia"/>
          </w:rPr>
          <w:t>在先前已配對過，會有提醒訊息</w:t>
        </w:r>
      </w:ins>
      <w:ins w:id="261" w:author="Ren Huang" w:date="2013-07-01T23:45:00Z">
        <w:r w:rsidR="00802D2E">
          <w:rPr>
            <w:rFonts w:hint="eastAsia"/>
          </w:rPr>
          <w:t>，但確認後仍可進行操作</w:t>
        </w:r>
      </w:ins>
      <w:ins w:id="262" w:author="Ren Huang" w:date="2013-06-19T22:49:00Z">
        <w:r>
          <w:rPr>
            <w:rFonts w:hint="eastAsia"/>
          </w:rPr>
          <w:t>。</w:t>
        </w:r>
      </w:ins>
    </w:p>
    <w:p w:rsidR="00000000" w:rsidRDefault="00802D2E">
      <w:pPr>
        <w:pStyle w:val="ab"/>
        <w:numPr>
          <w:ilvl w:val="0"/>
          <w:numId w:val="21"/>
        </w:numPr>
        <w:ind w:firstLineChars="0"/>
        <w:rPr>
          <w:ins w:id="263" w:author="Ren Huang" w:date="2013-07-01T23:48:00Z"/>
        </w:rPr>
        <w:pPrChange w:id="264" w:author="Ren Huang" w:date="2013-07-05T15:31:00Z">
          <w:pPr/>
        </w:pPrChange>
      </w:pPr>
      <w:ins w:id="265" w:author="Ren Huang" w:date="2013-07-01T23:48:00Z">
        <w:r>
          <w:rPr>
            <w:rFonts w:hint="eastAsia"/>
          </w:rPr>
          <w:t>自動配對後產生之播放清單以播放時間</w:t>
        </w:r>
      </w:ins>
      <w:ins w:id="266" w:author="Ren Huang" w:date="2013-07-01T23:49:00Z">
        <w:r>
          <w:rPr>
            <w:rFonts w:hint="eastAsia"/>
          </w:rPr>
          <w:t>為順序排列</w:t>
        </w:r>
      </w:ins>
    </w:p>
    <w:p w:rsidR="00802D2E" w:rsidRDefault="00802D2E" w:rsidP="00C621C8">
      <w:pPr>
        <w:rPr>
          <w:ins w:id="267" w:author="Ren Huang" w:date="2013-07-05T15:31:00Z"/>
        </w:rPr>
      </w:pPr>
    </w:p>
    <w:p w:rsidR="00FB0D84" w:rsidRPr="00FB0D84" w:rsidRDefault="00FB0D84" w:rsidP="00C621C8"/>
    <w:p w:rsidR="004C3320" w:rsidRDefault="004C3320" w:rsidP="00C621C8">
      <w:r>
        <w:rPr>
          <w:rFonts w:hint="eastAsia"/>
        </w:rPr>
        <w:t>人工調整</w:t>
      </w:r>
    </w:p>
    <w:p w:rsidR="00802D2E" w:rsidRDefault="00802D2E" w:rsidP="00C621C8">
      <w:pPr>
        <w:rPr>
          <w:ins w:id="268" w:author="Ren Huang" w:date="2013-07-01T23:49:00Z"/>
        </w:rPr>
      </w:pPr>
      <w:ins w:id="269" w:author="Ren Huang" w:date="2013-07-01T23:49:00Z">
        <w:r>
          <w:rPr>
            <w:rFonts w:hint="eastAsia"/>
          </w:rPr>
          <w:t>播放清單中每筆資料可做以下調整：</w:t>
        </w:r>
      </w:ins>
    </w:p>
    <w:p w:rsidR="00000000" w:rsidRDefault="00802D2E">
      <w:pPr>
        <w:pStyle w:val="ab"/>
        <w:numPr>
          <w:ilvl w:val="0"/>
          <w:numId w:val="22"/>
        </w:numPr>
        <w:ind w:firstLineChars="0"/>
        <w:rPr>
          <w:ins w:id="270" w:author="Ren Huang" w:date="2013-07-01T23:50:00Z"/>
        </w:rPr>
        <w:pPrChange w:id="271" w:author="Ren Huang" w:date="2013-07-05T15:31:00Z">
          <w:pPr/>
        </w:pPrChange>
      </w:pPr>
      <w:ins w:id="272" w:author="Ren Huang" w:date="2013-07-01T23:50:00Z">
        <w:r>
          <w:t>”</w:t>
        </w:r>
        <w:r>
          <w:rPr>
            <w:rFonts w:hint="eastAsia"/>
          </w:rPr>
          <w:t>刪除</w:t>
        </w:r>
        <w:r>
          <w:rPr>
            <w:rFonts w:hint="eastAsia"/>
          </w:rPr>
          <w:t>&amp;</w:t>
        </w:r>
        <w:r>
          <w:rPr>
            <w:rFonts w:hint="eastAsia"/>
          </w:rPr>
          <w:t>自動遞補</w:t>
        </w:r>
        <w:proofErr w:type="gramStart"/>
        <w:r>
          <w:t>”</w:t>
        </w:r>
        <w:proofErr w:type="gramEnd"/>
        <w:r>
          <w:rPr>
            <w:rFonts w:hint="eastAsia"/>
          </w:rPr>
          <w:t>按鈕：</w:t>
        </w:r>
      </w:ins>
      <w:ins w:id="273" w:author="Ren Huang" w:date="2013-07-01T23:52:00Z">
        <w:r w:rsidR="00323B8D">
          <w:rPr>
            <w:rFonts w:hint="eastAsia"/>
          </w:rPr>
          <w:t>刪除</w:t>
        </w:r>
        <w:proofErr w:type="gramStart"/>
        <w:r w:rsidR="00323B8D">
          <w:rPr>
            <w:rFonts w:hint="eastAsia"/>
          </w:rPr>
          <w:t>該筆投件</w:t>
        </w:r>
        <w:proofErr w:type="gramEnd"/>
        <w:r w:rsidR="00323B8D">
          <w:rPr>
            <w:rFonts w:hint="eastAsia"/>
          </w:rPr>
          <w:t>，自動遞補；該筆被刪除之</w:t>
        </w:r>
      </w:ins>
      <w:ins w:id="274" w:author="Ren Huang" w:date="2013-07-01T23:54:00Z">
        <w:r w:rsidR="00833AA1">
          <w:rPr>
            <w:rFonts w:hint="eastAsia"/>
          </w:rPr>
          <w:t>投件</w:t>
        </w:r>
      </w:ins>
      <w:ins w:id="275" w:author="Ren Huang" w:date="2013-07-01T23:52:00Z">
        <w:r w:rsidR="00323B8D">
          <w:rPr>
            <w:rFonts w:hint="eastAsia"/>
          </w:rPr>
          <w:t>不會在</w:t>
        </w:r>
      </w:ins>
      <w:ins w:id="276" w:author="Ren Huang" w:date="2013-07-01T23:53:00Z">
        <w:r w:rsidR="00323B8D">
          <w:rPr>
            <w:rFonts w:hint="eastAsia"/>
          </w:rPr>
          <w:t>此次配對中再次出現；</w:t>
        </w:r>
      </w:ins>
      <w:ins w:id="277" w:author="Ren Huang" w:date="2013-07-01T23:54:00Z">
        <w:r w:rsidR="00833AA1">
          <w:rPr>
            <w:rFonts w:hint="eastAsia"/>
          </w:rPr>
          <w:t>但此次刪除不影響</w:t>
        </w:r>
        <w:proofErr w:type="gramStart"/>
        <w:r w:rsidR="00833AA1">
          <w:rPr>
            <w:rFonts w:hint="eastAsia"/>
          </w:rPr>
          <w:t>該筆投件</w:t>
        </w:r>
        <w:proofErr w:type="gramEnd"/>
        <w:r w:rsidR="00833AA1">
          <w:rPr>
            <w:rFonts w:hint="eastAsia"/>
          </w:rPr>
          <w:t>下次自動配對之資格</w:t>
        </w:r>
      </w:ins>
    </w:p>
    <w:p w:rsidR="00000000" w:rsidRDefault="00AC7FA7">
      <w:pPr>
        <w:pStyle w:val="ab"/>
        <w:numPr>
          <w:ilvl w:val="0"/>
          <w:numId w:val="22"/>
        </w:numPr>
        <w:ind w:firstLineChars="0"/>
        <w:rPr>
          <w:ins w:id="278" w:author="Ren Huang" w:date="2013-07-01T23:47:00Z"/>
        </w:rPr>
        <w:pPrChange w:id="279" w:author="Ren Huang" w:date="2013-07-05T15:31:00Z">
          <w:pPr/>
        </w:pPrChange>
      </w:pPr>
      <w:del w:id="280" w:author="Ren Huang" w:date="2013-07-01T23:50:00Z">
        <w:r w:rsidDel="00802D2E">
          <w:rPr>
            <w:rFonts w:hint="eastAsia"/>
          </w:rPr>
          <w:delText>輸入代碼，</w:delText>
        </w:r>
      </w:del>
      <w:ins w:id="281" w:author="Ren Huang" w:date="2013-07-01T23:47:00Z">
        <w:r w:rsidR="00802D2E">
          <w:rPr>
            <w:rFonts w:hint="eastAsia"/>
          </w:rPr>
          <w:t>直接改編號</w:t>
        </w:r>
      </w:ins>
      <w:ins w:id="282" w:author="Ren Huang" w:date="2013-07-01T23:50:00Z">
        <w:r w:rsidR="00802D2E">
          <w:rPr>
            <w:rFonts w:hint="eastAsia"/>
          </w:rPr>
          <w:t>，輸入</w:t>
        </w:r>
      </w:ins>
      <w:ins w:id="283" w:author="Ren Huang" w:date="2013-07-01T23:51:00Z">
        <w:r w:rsidR="00323B8D">
          <w:rPr>
            <w:rFonts w:hint="eastAsia"/>
          </w:rPr>
          <w:t>新</w:t>
        </w:r>
      </w:ins>
      <w:ins w:id="284" w:author="Ren Huang" w:date="2013-07-01T23:50:00Z">
        <w:r w:rsidR="00802D2E">
          <w:rPr>
            <w:rFonts w:hint="eastAsia"/>
          </w:rPr>
          <w:t>代碼</w:t>
        </w:r>
      </w:ins>
      <w:ins w:id="285" w:author="Ren Huang" w:date="2013-07-01T23:51:00Z">
        <w:r w:rsidR="00323B8D">
          <w:rPr>
            <w:rFonts w:hint="eastAsia"/>
          </w:rPr>
          <w:t>，取代原投件</w:t>
        </w:r>
      </w:ins>
    </w:p>
    <w:p w:rsidR="00AC7FA7" w:rsidDel="00802D2E" w:rsidRDefault="004C3320" w:rsidP="00C621C8">
      <w:pPr>
        <w:rPr>
          <w:del w:id="286" w:author="Ren Huang" w:date="2013-07-01T23:50:00Z"/>
        </w:rPr>
      </w:pPr>
      <w:del w:id="287" w:author="Ren Huang" w:date="2013-07-01T23:47:00Z">
        <w:r w:rsidDel="00802D2E">
          <w:rPr>
            <w:rFonts w:hint="eastAsia"/>
          </w:rPr>
          <w:delText>人工</w:delText>
        </w:r>
        <w:r w:rsidR="00AC7FA7" w:rsidDel="00802D2E">
          <w:rPr>
            <w:rFonts w:hint="eastAsia"/>
          </w:rPr>
          <w:delText>加入</w:delText>
        </w:r>
        <w:r w:rsidDel="00802D2E">
          <w:rPr>
            <w:rFonts w:hint="eastAsia"/>
          </w:rPr>
          <w:delText>或剔除某一</w:delText>
        </w:r>
        <w:r w:rsidR="00AC7FA7" w:rsidDel="00802D2E">
          <w:rPr>
            <w:rFonts w:hint="eastAsia"/>
          </w:rPr>
          <w:delText>投件</w:delText>
        </w:r>
      </w:del>
    </w:p>
    <w:p w:rsidR="00C621C8" w:rsidRDefault="00C621C8" w:rsidP="00C621C8"/>
    <w:p w:rsidR="00C621C8" w:rsidRDefault="00C621C8" w:rsidP="00B46A95">
      <w:pPr>
        <w:rPr>
          <w:ins w:id="288" w:author="Ren Huang" w:date="2013-07-05T15:32:00Z"/>
        </w:rPr>
      </w:pPr>
    </w:p>
    <w:p w:rsidR="00FB0D84" w:rsidRDefault="00FB0D84" w:rsidP="00B46A95">
      <w:ins w:id="289" w:author="Ren Huang" w:date="2013-07-05T15:32:00Z">
        <w:r>
          <w:rPr>
            <w:rFonts w:hint="eastAsia"/>
          </w:rPr>
          <w:t>本次配對結果報表</w:t>
        </w:r>
      </w:ins>
    </w:p>
    <w:p w:rsidR="00000000" w:rsidRDefault="009644AB">
      <w:pPr>
        <w:pStyle w:val="ab"/>
        <w:numPr>
          <w:ilvl w:val="0"/>
          <w:numId w:val="23"/>
        </w:numPr>
        <w:ind w:firstLineChars="0"/>
        <w:pPrChange w:id="290" w:author="Ren Huang" w:date="2013-07-05T15:32:00Z">
          <w:pPr/>
        </w:pPrChange>
      </w:pPr>
      <w:ins w:id="291" w:author="Ren Huang" w:date="2013-07-01T23:55:00Z">
        <w:r>
          <w:rPr>
            <w:rFonts w:hint="eastAsia"/>
          </w:rPr>
          <w:t>人工調整完，即可產生</w:t>
        </w:r>
      </w:ins>
      <w:r w:rsidR="0083100B">
        <w:rPr>
          <w:rFonts w:hint="eastAsia"/>
        </w:rPr>
        <w:t>本次</w:t>
      </w:r>
      <w:r w:rsidR="002A75A2">
        <w:rPr>
          <w:rFonts w:hint="eastAsia"/>
        </w:rPr>
        <w:t>配對結果報表</w:t>
      </w:r>
    </w:p>
    <w:p w:rsidR="00000000" w:rsidRDefault="000913CD">
      <w:pPr>
        <w:pStyle w:val="ab"/>
        <w:numPr>
          <w:ilvl w:val="0"/>
          <w:numId w:val="23"/>
        </w:numPr>
        <w:ind w:firstLineChars="0"/>
        <w:pPrChange w:id="292" w:author="Ren Huang" w:date="2013-07-05T15:32:00Z">
          <w:pPr/>
        </w:pPrChange>
      </w:pPr>
      <w:r>
        <w:rPr>
          <w:rFonts w:hint="eastAsia"/>
        </w:rPr>
        <w:t>圖，文，</w:t>
      </w:r>
      <w:ins w:id="293" w:author="Ren Huang" w:date="2013-06-19T22:07:00Z">
        <w:r w:rsidR="00C15FA1">
          <w:rPr>
            <w:rFonts w:hint="eastAsia"/>
          </w:rPr>
          <w:t>FB</w:t>
        </w:r>
        <w:r w:rsidR="00C15FA1">
          <w:rPr>
            <w:rFonts w:hint="eastAsia"/>
          </w:rPr>
          <w:t>大頭照，</w:t>
        </w:r>
        <w:r w:rsidR="00C15FA1">
          <w:rPr>
            <w:rFonts w:hint="eastAsia"/>
          </w:rPr>
          <w:t>FB</w:t>
        </w:r>
        <w:r w:rsidR="00C15FA1">
          <w:rPr>
            <w:rFonts w:hint="eastAsia"/>
          </w:rPr>
          <w:t>暱稱，</w:t>
        </w:r>
      </w:ins>
      <w:r>
        <w:rPr>
          <w:rFonts w:hint="eastAsia"/>
        </w:rPr>
        <w:t>代碼，刊登時間</w:t>
      </w:r>
    </w:p>
    <w:p w:rsidR="000913CD" w:rsidRDefault="000913CD" w:rsidP="00B46A95"/>
    <w:p w:rsidR="00336A53" w:rsidRDefault="00336A53" w:rsidP="00B46A95"/>
    <w:p w:rsidR="00FB0D84" w:rsidRDefault="00336A53" w:rsidP="00B46A95">
      <w:pPr>
        <w:rPr>
          <w:ins w:id="294" w:author="Ren Huang" w:date="2013-07-05T15:32:00Z"/>
        </w:rPr>
      </w:pPr>
      <w:r>
        <w:rPr>
          <w:rFonts w:hint="eastAsia"/>
        </w:rPr>
        <w:t>確定送出</w:t>
      </w:r>
      <w:r w:rsidR="00AB6581">
        <w:rPr>
          <w:rFonts w:hint="eastAsia"/>
        </w:rPr>
        <w:t>按鈕</w:t>
      </w:r>
    </w:p>
    <w:p w:rsidR="00000000" w:rsidRDefault="00AB6581">
      <w:pPr>
        <w:pStyle w:val="ab"/>
        <w:numPr>
          <w:ilvl w:val="0"/>
          <w:numId w:val="24"/>
        </w:numPr>
        <w:ind w:firstLineChars="0"/>
        <w:pPrChange w:id="295" w:author="Ren Huang" w:date="2013-07-05T15:32:00Z">
          <w:pPr/>
        </w:pPrChange>
      </w:pPr>
      <w:del w:id="296" w:author="Ren Huang" w:date="2013-07-05T15:32:00Z">
        <w:r w:rsidDel="00FB0D84">
          <w:rPr>
            <w:rFonts w:hint="eastAsia"/>
          </w:rPr>
          <w:delText>(</w:delText>
        </w:r>
      </w:del>
      <w:r>
        <w:rPr>
          <w:rFonts w:hint="eastAsia"/>
        </w:rPr>
        <w:t>確認：</w:t>
      </w:r>
      <w:r>
        <w:rPr>
          <w:rFonts w:hint="eastAsia"/>
        </w:rPr>
        <w:t>x</w:t>
      </w:r>
      <w:r>
        <w:rPr>
          <w:rFonts w:hint="eastAsia"/>
        </w:rPr>
        <w:t>號洞</w:t>
      </w:r>
      <w:r>
        <w:rPr>
          <w:rFonts w:hint="eastAsia"/>
        </w:rPr>
        <w:t>~x</w:t>
      </w:r>
      <w:r>
        <w:rPr>
          <w:rFonts w:hint="eastAsia"/>
        </w:rPr>
        <w:t>號洞</w:t>
      </w:r>
      <w:r>
        <w:rPr>
          <w:rFonts w:hint="eastAsia"/>
        </w:rPr>
        <w:t xml:space="preserve"> </w:t>
      </w:r>
      <w:r>
        <w:rPr>
          <w:rFonts w:hint="eastAsia"/>
        </w:rPr>
        <w:t>的填入物</w:t>
      </w:r>
      <w:del w:id="297" w:author="Ren Huang" w:date="2013-07-05T15:32:00Z">
        <w:r w:rsidDel="00FB0D84">
          <w:rPr>
            <w:rFonts w:hint="eastAsia"/>
          </w:rPr>
          <w:delText>)</w:delText>
        </w:r>
      </w:del>
    </w:p>
    <w:p w:rsidR="00000000" w:rsidRDefault="00AB6581">
      <w:pPr>
        <w:pStyle w:val="ab"/>
        <w:numPr>
          <w:ilvl w:val="0"/>
          <w:numId w:val="24"/>
        </w:numPr>
        <w:ind w:firstLineChars="0"/>
        <w:pPrChange w:id="298" w:author="Ren Huang" w:date="2013-07-05T15:32:00Z">
          <w:pPr/>
        </w:pPrChange>
      </w:pPr>
      <w:r>
        <w:rPr>
          <w:rFonts w:hint="eastAsia"/>
        </w:rPr>
        <w:t>反悔按鈕：回到該次人工調整狀態</w:t>
      </w:r>
    </w:p>
    <w:p w:rsidR="00000000" w:rsidRDefault="00974922">
      <w:pPr>
        <w:pStyle w:val="ab"/>
        <w:numPr>
          <w:ilvl w:val="0"/>
          <w:numId w:val="24"/>
        </w:numPr>
        <w:ind w:firstLineChars="0"/>
        <w:pPrChange w:id="299" w:author="Ren Huang" w:date="2013-07-05T15:32:00Z">
          <w:pPr/>
        </w:pPrChange>
      </w:pPr>
      <w:r>
        <w:t>R</w:t>
      </w:r>
      <w:r>
        <w:rPr>
          <w:rFonts w:hint="eastAsia"/>
        </w:rPr>
        <w:t>esend</w:t>
      </w:r>
      <w:r>
        <w:rPr>
          <w:rFonts w:hint="eastAsia"/>
        </w:rPr>
        <w:t>，</w:t>
      </w:r>
      <w:proofErr w:type="gramStart"/>
      <w:r>
        <w:rPr>
          <w:rFonts w:hint="eastAsia"/>
        </w:rPr>
        <w:t>蓋掉</w:t>
      </w:r>
      <w:r w:rsidR="00E32633">
        <w:rPr>
          <w:rFonts w:hint="eastAsia"/>
        </w:rPr>
        <w:t>前次</w:t>
      </w:r>
      <w:proofErr w:type="gramEnd"/>
      <w:r w:rsidR="00E32633">
        <w:rPr>
          <w:rFonts w:hint="eastAsia"/>
        </w:rPr>
        <w:t>送出結果</w:t>
      </w:r>
    </w:p>
    <w:p w:rsidR="00B83314" w:rsidRDefault="00B83314" w:rsidP="00B46A95">
      <w:pPr>
        <w:rPr>
          <w:ins w:id="300" w:author="Ren Huang" w:date="2013-07-01T22:16:00Z"/>
        </w:rPr>
      </w:pPr>
    </w:p>
    <w:p w:rsidR="00692B0F" w:rsidRDefault="00692B0F" w:rsidP="00B46A95">
      <w:pPr>
        <w:rPr>
          <w:ins w:id="301" w:author="Ren Huang" w:date="2013-07-01T22:16:00Z"/>
        </w:rPr>
      </w:pPr>
    </w:p>
    <w:p w:rsidR="00692B0F" w:rsidRDefault="00692B0F" w:rsidP="00B46A95">
      <w:pPr>
        <w:rPr>
          <w:ins w:id="302" w:author="Ren Huang" w:date="2013-07-01T22:16:00Z"/>
        </w:rPr>
      </w:pPr>
      <w:ins w:id="303" w:author="Ren Huang" w:date="2013-07-01T22:16:00Z">
        <w:r>
          <w:t>S</w:t>
        </w:r>
        <w:r>
          <w:rPr>
            <w:rFonts w:hint="eastAsia"/>
          </w:rPr>
          <w:t>cenario:</w:t>
        </w:r>
      </w:ins>
    </w:p>
    <w:p w:rsidR="00692B0F" w:rsidRDefault="00692B0F" w:rsidP="00692B0F">
      <w:pPr>
        <w:pStyle w:val="ab"/>
        <w:numPr>
          <w:ilvl w:val="0"/>
          <w:numId w:val="4"/>
        </w:numPr>
        <w:ind w:firstLineChars="0"/>
        <w:rPr>
          <w:ins w:id="304" w:author="Ren Huang" w:date="2013-07-01T22:18:00Z"/>
        </w:rPr>
      </w:pPr>
      <w:ins w:id="305" w:author="Ren Huang" w:date="2013-07-01T22:18:00Z">
        <w:r>
          <w:rPr>
            <w:rFonts w:hint="eastAsia"/>
          </w:rPr>
          <w:t>每天審查</w:t>
        </w:r>
      </w:ins>
      <w:ins w:id="306" w:author="Ren Huang" w:date="2013-07-05T10:23:00Z">
        <w:r w:rsidR="00C95F7E">
          <w:rPr>
            <w:rFonts w:hint="eastAsia"/>
          </w:rPr>
          <w:t>幾</w:t>
        </w:r>
        <w:r w:rsidR="00C95F7E">
          <w:rPr>
            <w:rFonts w:hint="eastAsia"/>
          </w:rPr>
          <w:t>(</w:t>
        </w:r>
      </w:ins>
      <w:ins w:id="307" w:author="Ren Huang" w:date="2013-07-01T22:18:00Z">
        <w:r>
          <w:rPr>
            <w:rFonts w:hint="eastAsia"/>
          </w:rPr>
          <w:t>兩</w:t>
        </w:r>
      </w:ins>
      <w:ins w:id="308" w:author="Ren Huang" w:date="2013-07-05T10:23:00Z">
        <w:r w:rsidR="00C95F7E">
          <w:rPr>
            <w:rFonts w:hint="eastAsia"/>
          </w:rPr>
          <w:t>)</w:t>
        </w:r>
      </w:ins>
      <w:ins w:id="309" w:author="Ren Huang" w:date="2013-07-01T22:18:00Z">
        <w:r>
          <w:rPr>
            <w:rFonts w:hint="eastAsia"/>
          </w:rPr>
          <w:t>次，於幾點</w:t>
        </w:r>
      </w:ins>
    </w:p>
    <w:p w:rsidR="00C95F7E" w:rsidRDefault="00C95F7E" w:rsidP="00692B0F">
      <w:pPr>
        <w:pStyle w:val="ab"/>
        <w:numPr>
          <w:ilvl w:val="0"/>
          <w:numId w:val="4"/>
        </w:numPr>
        <w:ind w:firstLineChars="0"/>
        <w:rPr>
          <w:ins w:id="310" w:author="Ren Huang" w:date="2013-07-05T10:23:00Z"/>
        </w:rPr>
      </w:pPr>
      <w:ins w:id="311" w:author="Ren Huang" w:date="2013-07-05T10:23:00Z">
        <w:r>
          <w:rPr>
            <w:rFonts w:hint="eastAsia"/>
          </w:rPr>
          <w:t>諾亞</w:t>
        </w:r>
      </w:ins>
      <w:ins w:id="312" w:author="Ren Huang" w:date="2013-07-05T10:24:00Z">
        <w:r>
          <w:rPr>
            <w:rFonts w:hint="eastAsia"/>
          </w:rPr>
          <w:t>臨時做節目更動</w:t>
        </w:r>
        <w:r>
          <w:rPr>
            <w:rFonts w:hint="eastAsia"/>
          </w:rPr>
          <w:t>(1</w:t>
        </w:r>
        <w:r>
          <w:rPr>
            <w:rFonts w:hint="eastAsia"/>
          </w:rPr>
          <w:t>小時內</w:t>
        </w:r>
        <w:r>
          <w:rPr>
            <w:rFonts w:hint="eastAsia"/>
          </w:rPr>
          <w:t>)</w:t>
        </w:r>
      </w:ins>
    </w:p>
    <w:p w:rsidR="00692B0F" w:rsidRDefault="00C95F7E" w:rsidP="00692B0F">
      <w:pPr>
        <w:pStyle w:val="ab"/>
        <w:numPr>
          <w:ilvl w:val="0"/>
          <w:numId w:val="4"/>
        </w:numPr>
        <w:ind w:firstLineChars="0"/>
        <w:rPr>
          <w:ins w:id="313" w:author="Ren Huang" w:date="2013-07-01T22:16:00Z"/>
        </w:rPr>
      </w:pPr>
      <w:ins w:id="314" w:author="Ren Huang" w:date="2013-07-05T10:24:00Z">
        <w:r>
          <w:t>“</w:t>
        </w:r>
        <w:r>
          <w:rPr>
            <w:rFonts w:hint="eastAsia"/>
          </w:rPr>
          <w:t>上大螢幕</w:t>
        </w:r>
        <w:r>
          <w:t>”</w:t>
        </w:r>
      </w:ins>
      <w:ins w:id="315" w:author="Ren Huang" w:date="2013-07-01T22:17:00Z">
        <w:r w:rsidR="00692B0F">
          <w:rPr>
            <w:rFonts w:hint="eastAsia"/>
          </w:rPr>
          <w:t>臨時要</w:t>
        </w:r>
      </w:ins>
      <w:ins w:id="316" w:author="Ren Huang" w:date="2013-07-01T22:18:00Z">
        <w:r w:rsidR="00692B0F">
          <w:rPr>
            <w:rFonts w:hint="eastAsia"/>
          </w:rPr>
          <w:t>安排必上</w:t>
        </w:r>
      </w:ins>
    </w:p>
    <w:p w:rsidR="00692B0F" w:rsidRDefault="00692B0F" w:rsidP="00B46A95"/>
    <w:p w:rsidR="00544C35" w:rsidRDefault="00544C35" w:rsidP="00B46A95"/>
    <w:p w:rsidR="00E32633" w:rsidRDefault="00E32633" w:rsidP="00B46A95">
      <w:r>
        <w:rPr>
          <w:rFonts w:hint="eastAsia"/>
        </w:rPr>
        <w:t>其他考量</w:t>
      </w:r>
      <w:ins w:id="317" w:author="Ren Huang" w:date="2013-07-05T15:32:00Z">
        <w:r w:rsidR="005D71A1">
          <w:rPr>
            <w:rFonts w:hint="eastAsia"/>
          </w:rPr>
          <w:t>：</w:t>
        </w:r>
      </w:ins>
    </w:p>
    <w:p w:rsidR="00000000" w:rsidRDefault="00544C35">
      <w:pPr>
        <w:pStyle w:val="ab"/>
        <w:numPr>
          <w:ilvl w:val="0"/>
          <w:numId w:val="25"/>
        </w:numPr>
        <w:ind w:firstLineChars="0"/>
        <w:pPrChange w:id="318" w:author="Ren Huang" w:date="2013-07-05T15:32:00Z">
          <w:pPr/>
        </w:pPrChange>
      </w:pPr>
      <w:r>
        <w:rPr>
          <w:rFonts w:hint="eastAsia"/>
        </w:rPr>
        <w:t>增加螢幕</w:t>
      </w:r>
    </w:p>
    <w:p w:rsidR="00000000" w:rsidRDefault="00544C35">
      <w:pPr>
        <w:pStyle w:val="ab"/>
        <w:numPr>
          <w:ilvl w:val="0"/>
          <w:numId w:val="25"/>
        </w:numPr>
        <w:ind w:firstLineChars="0"/>
        <w:pPrChange w:id="319" w:author="Ren Huang" w:date="2013-07-05T15:32:00Z">
          <w:pPr/>
        </w:pPrChange>
      </w:pPr>
      <w:r>
        <w:rPr>
          <w:rFonts w:hint="eastAsia"/>
        </w:rPr>
        <w:t>增加</w:t>
      </w:r>
      <w:r>
        <w:rPr>
          <w:rFonts w:hint="eastAsia"/>
        </w:rPr>
        <w:t>APP</w:t>
      </w:r>
    </w:p>
    <w:p w:rsidR="00544C35" w:rsidDel="00DD2BD8" w:rsidRDefault="00544C35" w:rsidP="00B46A95">
      <w:pPr>
        <w:rPr>
          <w:del w:id="320" w:author="Ren Huang" w:date="2013-07-02T17:49:00Z"/>
        </w:rPr>
      </w:pPr>
    </w:p>
    <w:p w:rsidR="00544C35" w:rsidDel="00DD2BD8" w:rsidRDefault="00544C35" w:rsidP="00B46A95">
      <w:pPr>
        <w:rPr>
          <w:del w:id="321" w:author="Ren Huang" w:date="2013-07-02T17:49:00Z"/>
        </w:rPr>
      </w:pPr>
    </w:p>
    <w:p w:rsidR="00000000" w:rsidRDefault="00B83314">
      <w:pPr>
        <w:pStyle w:val="ab"/>
        <w:numPr>
          <w:ilvl w:val="0"/>
          <w:numId w:val="25"/>
        </w:numPr>
        <w:ind w:firstLineChars="0"/>
        <w:pPrChange w:id="322" w:author="Ren Huang" w:date="2013-07-05T15:32:00Z">
          <w:pPr/>
        </w:pPrChange>
      </w:pPr>
      <w:r>
        <w:t>H</w:t>
      </w:r>
      <w:r>
        <w:rPr>
          <w:rFonts w:hint="eastAsia"/>
        </w:rPr>
        <w:t>acker</w:t>
      </w:r>
      <w:ins w:id="323" w:author="Ren Huang" w:date="2013-07-05T15:32:00Z">
        <w:r w:rsidR="005D71A1">
          <w:rPr>
            <w:rFonts w:hint="eastAsia"/>
          </w:rPr>
          <w:t xml:space="preserve"> prevent</w:t>
        </w:r>
      </w:ins>
    </w:p>
    <w:p w:rsidR="00B83314" w:rsidDel="005D71A1" w:rsidRDefault="00B83314">
      <w:pPr>
        <w:widowControl/>
        <w:rPr>
          <w:del w:id="324" w:author="Ren Huang" w:date="2013-07-02T17:49:00Z"/>
        </w:rPr>
      </w:pPr>
    </w:p>
    <w:p w:rsidR="005D71A1" w:rsidRDefault="005D71A1" w:rsidP="00B46A95">
      <w:pPr>
        <w:rPr>
          <w:ins w:id="325" w:author="Ren Huang" w:date="2013-07-05T15:32:00Z"/>
        </w:rPr>
      </w:pPr>
    </w:p>
    <w:p w:rsidR="009D5764" w:rsidDel="00DD2BD8" w:rsidRDefault="009D5764">
      <w:pPr>
        <w:rPr>
          <w:del w:id="326" w:author="Ren Huang" w:date="2013-07-02T17:49:00Z"/>
        </w:rPr>
      </w:pPr>
    </w:p>
    <w:p w:rsidR="0090628B" w:rsidDel="00DD2BD8" w:rsidRDefault="0090628B">
      <w:pPr>
        <w:rPr>
          <w:del w:id="327" w:author="Ren Huang" w:date="2013-07-02T17:49:00Z"/>
        </w:rPr>
      </w:pPr>
    </w:p>
    <w:p w:rsidR="00E60712" w:rsidRDefault="00E60712">
      <w:pPr>
        <w:widowControl/>
      </w:pPr>
      <w:r>
        <w:br w:type="page"/>
      </w:r>
    </w:p>
    <w:p w:rsidR="0059768D" w:rsidRPr="00376C9F" w:rsidRDefault="00CD15A6" w:rsidP="00376C9F">
      <w:pPr>
        <w:rPr>
          <w:b/>
          <w:sz w:val="28"/>
          <w:szCs w:val="28"/>
        </w:rPr>
      </w:pPr>
      <w:r w:rsidRPr="00376C9F">
        <w:rPr>
          <w:rFonts w:hint="eastAsia"/>
          <w:b/>
          <w:sz w:val="28"/>
          <w:szCs w:val="28"/>
        </w:rPr>
        <w:t>下階段功能</w:t>
      </w:r>
    </w:p>
    <w:p w:rsidR="00CD15A6" w:rsidRDefault="00CD15A6">
      <w:pPr>
        <w:widowControl/>
      </w:pPr>
    </w:p>
    <w:p w:rsidR="00376C9F" w:rsidRDefault="00376C9F" w:rsidP="0084046A">
      <w:pPr>
        <w:pStyle w:val="ab"/>
        <w:numPr>
          <w:ilvl w:val="0"/>
          <w:numId w:val="2"/>
        </w:numPr>
        <w:ind w:firstLineChars="0"/>
      </w:pPr>
      <w:r w:rsidRPr="00877014">
        <w:rPr>
          <w:rFonts w:hint="eastAsia"/>
        </w:rPr>
        <w:t>設定</w:t>
      </w:r>
      <w:r w:rsidR="00877014">
        <w:rPr>
          <w:rFonts w:hint="eastAsia"/>
        </w:rPr>
        <w:t>：</w:t>
      </w:r>
      <w:r>
        <w:t>P</w:t>
      </w:r>
      <w:r>
        <w:rPr>
          <w:rFonts w:hint="eastAsia"/>
        </w:rPr>
        <w:t>ush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開</w:t>
      </w:r>
      <w:r>
        <w:rPr>
          <w:rFonts w:hint="eastAsia"/>
        </w:rPr>
        <w:t>/</w:t>
      </w:r>
      <w:r>
        <w:rPr>
          <w:rFonts w:hint="eastAsia"/>
        </w:rPr>
        <w:t>關</w:t>
      </w:r>
    </w:p>
    <w:p w:rsidR="00376C9F" w:rsidRDefault="00360559" w:rsidP="0084046A">
      <w:pPr>
        <w:pStyle w:val="ab"/>
        <w:widowControl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</w:t>
      </w:r>
      <w:r>
        <w:rPr>
          <w:rFonts w:hint="eastAsia"/>
        </w:rPr>
        <w:t>靜態圖文，可自行排版</w:t>
      </w:r>
    </w:p>
    <w:p w:rsidR="00376C9F" w:rsidRDefault="00360559" w:rsidP="0084046A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合成影片，洞填入影片</w:t>
      </w:r>
    </w:p>
    <w:p w:rsidR="00376C9F" w:rsidRDefault="008719FD" w:rsidP="0084046A">
      <w:pPr>
        <w:pStyle w:val="ab"/>
        <w:widowControl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</w:t>
      </w:r>
      <w:r>
        <w:rPr>
          <w:rFonts w:hint="eastAsia"/>
        </w:rPr>
        <w:t>靜態圖文</w:t>
      </w:r>
      <w:r>
        <w:rPr>
          <w:rFonts w:hint="eastAsia"/>
        </w:rPr>
        <w:t xml:space="preserve"> </w:t>
      </w:r>
      <w:r>
        <w:rPr>
          <w:rFonts w:hint="eastAsia"/>
        </w:rPr>
        <w:t>預覽，</w:t>
      </w:r>
      <w:r>
        <w:rPr>
          <w:rFonts w:hint="eastAsia"/>
        </w:rPr>
        <w:t>local</w:t>
      </w:r>
      <w:r>
        <w:rPr>
          <w:rFonts w:hint="eastAsia"/>
        </w:rPr>
        <w:t>端產生三種圖</w:t>
      </w:r>
      <w:r w:rsidR="0084046A">
        <w:rPr>
          <w:rFonts w:hint="eastAsia"/>
        </w:rPr>
        <w:t>，包含曲面螢幕模擬</w:t>
      </w:r>
      <w:r w:rsidR="004A5A49">
        <w:rPr>
          <w:rFonts w:hint="eastAsia"/>
        </w:rPr>
        <w:t>，可選擇模擬白天或晚上</w:t>
      </w:r>
    </w:p>
    <w:p w:rsidR="00D17484" w:rsidRDefault="00D17484" w:rsidP="0084046A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合成影片預覽整支影片</w:t>
      </w:r>
    </w:p>
    <w:p w:rsidR="00360559" w:rsidRDefault="0084046A" w:rsidP="0084046A">
      <w:pPr>
        <w:pStyle w:val="ab"/>
        <w:widowControl/>
        <w:numPr>
          <w:ilvl w:val="0"/>
          <w:numId w:val="2"/>
        </w:numPr>
        <w:ind w:firstLineChars="0"/>
      </w:pPr>
      <w:r w:rsidRPr="0084046A">
        <w:rPr>
          <w:rFonts w:hint="eastAsia"/>
        </w:rPr>
        <w:t>精采刊登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上大螢幕</w:t>
      </w:r>
      <w:r>
        <w:t>”</w:t>
      </w:r>
      <w:r>
        <w:rPr>
          <w:rFonts w:hint="eastAsia"/>
        </w:rPr>
        <w:t>社群，每則刊登有留言板，若有留言會通知投件人；投件人可設定隱私是否分享於</w:t>
      </w:r>
      <w:r>
        <w:t>”</w:t>
      </w:r>
      <w:r>
        <w:rPr>
          <w:rFonts w:hint="eastAsia"/>
        </w:rPr>
        <w:t>上大螢幕</w:t>
      </w:r>
      <w:r>
        <w:t>”</w:t>
      </w:r>
      <w:r>
        <w:rPr>
          <w:rFonts w:hint="eastAsia"/>
        </w:rPr>
        <w:t>社群</w:t>
      </w:r>
    </w:p>
    <w:p w:rsidR="00AD74CD" w:rsidRDefault="00AD74CD" w:rsidP="0084046A">
      <w:pPr>
        <w:pStyle w:val="ab"/>
        <w:widowControl/>
        <w:numPr>
          <w:ilvl w:val="0"/>
          <w:numId w:val="2"/>
        </w:numPr>
        <w:ind w:firstLineChars="0"/>
      </w:pPr>
      <w:r>
        <w:t>”</w:t>
      </w:r>
      <w:r>
        <w:rPr>
          <w:rFonts w:hint="eastAsia"/>
        </w:rPr>
        <w:t>上大螢幕</w:t>
      </w:r>
      <w:r>
        <w:t>”</w:t>
      </w:r>
      <w:r>
        <w:rPr>
          <w:rFonts w:hint="eastAsia"/>
        </w:rPr>
        <w:t>社群可供</w:t>
      </w:r>
      <w:r>
        <w:rPr>
          <w:rFonts w:hint="eastAsia"/>
        </w:rPr>
        <w:t>user</w:t>
      </w:r>
      <w:r>
        <w:rPr>
          <w:rFonts w:hint="eastAsia"/>
        </w:rPr>
        <w:t>查詢以往刊登，指定時間點、用戶、類別等</w:t>
      </w:r>
    </w:p>
    <w:p w:rsidR="0084046A" w:rsidRDefault="007B5BF4" w:rsidP="0084046A">
      <w:pPr>
        <w:pStyle w:val="ab"/>
        <w:widowControl/>
        <w:numPr>
          <w:ilvl w:val="0"/>
          <w:numId w:val="2"/>
        </w:numPr>
        <w:ind w:firstLineChars="0"/>
        <w:rPr>
          <w:ins w:id="328" w:author="Ren Huang" w:date="2013-07-05T15:33:00Z"/>
        </w:rPr>
      </w:pPr>
      <w:r w:rsidRPr="006A29BA">
        <w:rPr>
          <w:rFonts w:hint="eastAsia"/>
        </w:rPr>
        <w:t>選螢幕</w:t>
      </w:r>
      <w:r>
        <w:rPr>
          <w:rFonts w:hint="eastAsia"/>
        </w:rPr>
        <w:t>，選時間</w:t>
      </w:r>
    </w:p>
    <w:p w:rsidR="005E072A" w:rsidRDefault="005E072A" w:rsidP="0084046A">
      <w:pPr>
        <w:pStyle w:val="ab"/>
        <w:widowControl/>
        <w:numPr>
          <w:ilvl w:val="0"/>
          <w:numId w:val="2"/>
        </w:numPr>
        <w:ind w:firstLineChars="0"/>
      </w:pPr>
      <w:ins w:id="329" w:author="Ren Huang" w:date="2013-07-05T15:33:00Z">
        <w:r>
          <w:rPr>
            <w:rFonts w:hint="eastAsia"/>
          </w:rPr>
          <w:t>另一支</w:t>
        </w:r>
        <w:r>
          <w:rPr>
            <w:rFonts w:hint="eastAsia"/>
          </w:rPr>
          <w:t>APP</w:t>
        </w:r>
        <w:r>
          <w:rPr>
            <w:rFonts w:hint="eastAsia"/>
          </w:rPr>
          <w:t>的觀眾刊登內容也要加入排程</w:t>
        </w:r>
      </w:ins>
    </w:p>
    <w:p w:rsidR="007B5BF4" w:rsidDel="001D2C16" w:rsidRDefault="007B5BF4" w:rsidP="0084046A">
      <w:pPr>
        <w:pStyle w:val="ab"/>
        <w:widowControl/>
        <w:numPr>
          <w:ilvl w:val="0"/>
          <w:numId w:val="2"/>
        </w:numPr>
        <w:ind w:firstLineChars="0"/>
        <w:rPr>
          <w:del w:id="330" w:author="Ren Huang" w:date="2013-07-02T16:50:00Z"/>
        </w:rPr>
      </w:pPr>
      <w:del w:id="331" w:author="Ren Huang" w:date="2013-07-02T16:50:00Z">
        <w:r w:rsidDel="001D2C16">
          <w:rPr>
            <w:rFonts w:hint="eastAsia"/>
          </w:rPr>
          <w:delText>通知</w:delText>
        </w:r>
        <w:r w:rsidDel="001D2C16">
          <w:rPr>
            <w:rFonts w:hint="eastAsia"/>
          </w:rPr>
          <w:delText>user</w:delText>
        </w:r>
        <w:r w:rsidDel="001D2C16">
          <w:rPr>
            <w:rFonts w:hint="eastAsia"/>
          </w:rPr>
          <w:delText>刊登時間，產生預告</w:delText>
        </w:r>
      </w:del>
    </w:p>
    <w:p w:rsidR="007B5BF4" w:rsidRDefault="00D17484" w:rsidP="0084046A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打卡加入更多資訊：溫度，時間，標註朋友</w:t>
      </w:r>
    </w:p>
    <w:p w:rsidR="00D17484" w:rsidRDefault="00D17484" w:rsidP="0084046A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打卡類快速審查，快速刊登</w:t>
      </w:r>
    </w:p>
    <w:p w:rsidR="00D17484" w:rsidRDefault="004A5A49" w:rsidP="004A5A49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觀眾投件時使用</w:t>
      </w:r>
      <w:r>
        <w:t>e-Coupon</w:t>
      </w:r>
      <w:r>
        <w:rPr>
          <w:rFonts w:hint="eastAsia"/>
        </w:rPr>
        <w:t>或付費</w:t>
      </w:r>
    </w:p>
    <w:p w:rsidR="004A5A49" w:rsidRPr="001D2C16" w:rsidDel="00DD2BD8" w:rsidRDefault="00F53E7D" w:rsidP="004A5A49">
      <w:pPr>
        <w:pStyle w:val="ab"/>
        <w:widowControl/>
        <w:numPr>
          <w:ilvl w:val="0"/>
          <w:numId w:val="2"/>
        </w:numPr>
        <w:ind w:firstLineChars="0"/>
        <w:rPr>
          <w:del w:id="332" w:author="Ren Huang" w:date="2013-07-02T17:49:00Z"/>
          <w:color w:val="FF0000"/>
        </w:rPr>
      </w:pPr>
      <w:del w:id="333" w:author="Ren Huang" w:date="2013-07-02T17:49:00Z">
        <w:r w:rsidRPr="001D2C16" w:rsidDel="00DD2BD8">
          <w:rPr>
            <w:rFonts w:hint="eastAsia"/>
            <w:color w:val="FF0000"/>
          </w:rPr>
          <w:delText>審查投件按類別分類</w:delText>
        </w:r>
      </w:del>
    </w:p>
    <w:p w:rsidR="00F53E7D" w:rsidRDefault="00F53E7D" w:rsidP="004A5A49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後台設定</w:t>
      </w:r>
      <w:r w:rsidRPr="00F53E7D">
        <w:rPr>
          <w:rFonts w:hint="eastAsia"/>
        </w:rPr>
        <w:t>各級管理者權限</w:t>
      </w:r>
    </w:p>
    <w:p w:rsidR="00F53E7D" w:rsidRDefault="00F53E7D" w:rsidP="00F53E7D">
      <w:pPr>
        <w:pStyle w:val="ab"/>
        <w:widowControl/>
        <w:numPr>
          <w:ilvl w:val="0"/>
          <w:numId w:val="2"/>
        </w:numPr>
        <w:ind w:firstLineChars="0"/>
      </w:pPr>
      <w:r>
        <w:rPr>
          <w:rFonts w:hint="eastAsia"/>
        </w:rPr>
        <w:t>自動配對篩選</w:t>
      </w:r>
      <w:ins w:id="334" w:author="Ren Huang" w:date="2013-07-05T15:18:00Z">
        <w:r w:rsidR="00041019">
          <w:rPr>
            <w:rFonts w:hint="eastAsia"/>
          </w:rPr>
          <w:t>AI</w:t>
        </w:r>
      </w:ins>
      <w:del w:id="335" w:author="Ren Huang" w:date="2013-07-05T15:18:00Z">
        <w:r w:rsidDel="00041019">
          <w:rPr>
            <w:rFonts w:hint="eastAsia"/>
          </w:rPr>
          <w:delText>條件</w:delText>
        </w:r>
      </w:del>
      <w:r>
        <w:rPr>
          <w:rFonts w:hint="eastAsia"/>
        </w:rPr>
        <w:t>：每個</w:t>
      </w:r>
      <w:r>
        <w:rPr>
          <w:rFonts w:hint="eastAsia"/>
        </w:rPr>
        <w:t>user N</w:t>
      </w:r>
      <w:r>
        <w:rPr>
          <w:rFonts w:hint="eastAsia"/>
        </w:rPr>
        <w:t>天內只能被登</w:t>
      </w:r>
      <w:r>
        <w:rPr>
          <w:rFonts w:hint="eastAsia"/>
        </w:rPr>
        <w:t>N</w:t>
      </w:r>
      <w:r>
        <w:rPr>
          <w:rFonts w:hint="eastAsia"/>
        </w:rPr>
        <w:t>次，朋友較多、較受歡迎的</w:t>
      </w:r>
      <w:r>
        <w:rPr>
          <w:rFonts w:hint="eastAsia"/>
        </w:rPr>
        <w:t>user</w:t>
      </w:r>
      <w:r>
        <w:rPr>
          <w:rFonts w:hint="eastAsia"/>
        </w:rPr>
        <w:t>優先錄取，投稿較多次的優先錄取</w:t>
      </w:r>
      <w:ins w:id="336" w:author="Ren Huang" w:date="2013-07-05T15:19:00Z">
        <w:r w:rsidR="00041019">
          <w:rPr>
            <w:rFonts w:hint="eastAsia"/>
          </w:rPr>
          <w:t>，等等</w:t>
        </w:r>
      </w:ins>
    </w:p>
    <w:p w:rsidR="00F53E7D" w:rsidRPr="00376C9F" w:rsidRDefault="00F53E7D" w:rsidP="00F53E7D">
      <w:pPr>
        <w:pStyle w:val="ab"/>
        <w:widowControl/>
        <w:numPr>
          <w:ilvl w:val="0"/>
          <w:numId w:val="2"/>
        </w:numPr>
        <w:ind w:firstLineChars="0"/>
      </w:pPr>
    </w:p>
    <w:sectPr w:rsidR="00F53E7D" w:rsidRPr="00376C9F" w:rsidSect="004A41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D66" w:rsidRDefault="002A0D66" w:rsidP="002B06FF">
      <w:r>
        <w:separator/>
      </w:r>
    </w:p>
  </w:endnote>
  <w:endnote w:type="continuationSeparator" w:id="0">
    <w:p w:rsidR="002A0D66" w:rsidRDefault="002A0D66" w:rsidP="002B0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25182"/>
      <w:docPartObj>
        <w:docPartGallery w:val="Page Numbers (Bottom of Page)"/>
        <w:docPartUnique/>
      </w:docPartObj>
    </w:sdtPr>
    <w:sdtContent>
      <w:p w:rsidR="00F211EF" w:rsidRDefault="0012284A">
        <w:pPr>
          <w:pStyle w:val="a5"/>
          <w:jc w:val="right"/>
        </w:pPr>
        <w:fldSimple w:instr=" PAGE   \* MERGEFORMAT ">
          <w:r w:rsidR="004F30FE" w:rsidRPr="004F30FE">
            <w:rPr>
              <w:noProof/>
              <w:lang w:val="zh-CN"/>
            </w:rPr>
            <w:t>1</w:t>
          </w:r>
        </w:fldSimple>
      </w:p>
    </w:sdtContent>
  </w:sdt>
  <w:p w:rsidR="002B06FF" w:rsidRDefault="002B06F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D66" w:rsidRDefault="002A0D66" w:rsidP="002B06FF">
      <w:r>
        <w:separator/>
      </w:r>
    </w:p>
  </w:footnote>
  <w:footnote w:type="continuationSeparator" w:id="0">
    <w:p w:rsidR="002A0D66" w:rsidRDefault="002A0D66" w:rsidP="002B06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FE3"/>
    <w:multiLevelType w:val="hybridMultilevel"/>
    <w:tmpl w:val="C2FCB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BF0135"/>
    <w:multiLevelType w:val="hybridMultilevel"/>
    <w:tmpl w:val="FAC02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2B6BB1"/>
    <w:multiLevelType w:val="hybridMultilevel"/>
    <w:tmpl w:val="C48CB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CC6FE8"/>
    <w:multiLevelType w:val="hybridMultilevel"/>
    <w:tmpl w:val="B186D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0F559A"/>
    <w:multiLevelType w:val="hybridMultilevel"/>
    <w:tmpl w:val="6E52C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7E2C59"/>
    <w:multiLevelType w:val="hybridMultilevel"/>
    <w:tmpl w:val="368AD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E6362E"/>
    <w:multiLevelType w:val="hybridMultilevel"/>
    <w:tmpl w:val="6352C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EC2336"/>
    <w:multiLevelType w:val="hybridMultilevel"/>
    <w:tmpl w:val="8AC400C4"/>
    <w:lvl w:ilvl="0" w:tplc="0168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2DF6AD5"/>
    <w:multiLevelType w:val="hybridMultilevel"/>
    <w:tmpl w:val="124A2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41150C"/>
    <w:multiLevelType w:val="hybridMultilevel"/>
    <w:tmpl w:val="66DA3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473962"/>
    <w:multiLevelType w:val="hybridMultilevel"/>
    <w:tmpl w:val="23746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1A5B39"/>
    <w:multiLevelType w:val="hybridMultilevel"/>
    <w:tmpl w:val="31AE2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9110C5"/>
    <w:multiLevelType w:val="hybridMultilevel"/>
    <w:tmpl w:val="75CA5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D65858"/>
    <w:multiLevelType w:val="hybridMultilevel"/>
    <w:tmpl w:val="07186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F66356"/>
    <w:multiLevelType w:val="hybridMultilevel"/>
    <w:tmpl w:val="2FDC7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570243"/>
    <w:multiLevelType w:val="hybridMultilevel"/>
    <w:tmpl w:val="C248D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6761BB"/>
    <w:multiLevelType w:val="hybridMultilevel"/>
    <w:tmpl w:val="2578D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93B7F3E"/>
    <w:multiLevelType w:val="hybridMultilevel"/>
    <w:tmpl w:val="94BEE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9404A6"/>
    <w:multiLevelType w:val="hybridMultilevel"/>
    <w:tmpl w:val="FDAC6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E56137"/>
    <w:multiLevelType w:val="hybridMultilevel"/>
    <w:tmpl w:val="BF966B14"/>
    <w:lvl w:ilvl="0" w:tplc="7F66D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8905EE"/>
    <w:multiLevelType w:val="hybridMultilevel"/>
    <w:tmpl w:val="613C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7F375BB"/>
    <w:multiLevelType w:val="hybridMultilevel"/>
    <w:tmpl w:val="A5ECF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8B03F68"/>
    <w:multiLevelType w:val="hybridMultilevel"/>
    <w:tmpl w:val="99B2C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6B596A"/>
    <w:multiLevelType w:val="hybridMultilevel"/>
    <w:tmpl w:val="E9FAE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BE2716D"/>
    <w:multiLevelType w:val="hybridMultilevel"/>
    <w:tmpl w:val="51662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4"/>
  </w:num>
  <w:num w:numId="5">
    <w:abstractNumId w:val="7"/>
  </w:num>
  <w:num w:numId="6">
    <w:abstractNumId w:val="18"/>
  </w:num>
  <w:num w:numId="7">
    <w:abstractNumId w:val="11"/>
  </w:num>
  <w:num w:numId="8">
    <w:abstractNumId w:val="8"/>
  </w:num>
  <w:num w:numId="9">
    <w:abstractNumId w:val="14"/>
  </w:num>
  <w:num w:numId="10">
    <w:abstractNumId w:val="10"/>
  </w:num>
  <w:num w:numId="11">
    <w:abstractNumId w:val="21"/>
  </w:num>
  <w:num w:numId="12">
    <w:abstractNumId w:val="5"/>
  </w:num>
  <w:num w:numId="13">
    <w:abstractNumId w:val="3"/>
  </w:num>
  <w:num w:numId="14">
    <w:abstractNumId w:val="6"/>
  </w:num>
  <w:num w:numId="15">
    <w:abstractNumId w:val="20"/>
  </w:num>
  <w:num w:numId="16">
    <w:abstractNumId w:val="0"/>
  </w:num>
  <w:num w:numId="17">
    <w:abstractNumId w:val="12"/>
  </w:num>
  <w:num w:numId="18">
    <w:abstractNumId w:val="15"/>
  </w:num>
  <w:num w:numId="19">
    <w:abstractNumId w:val="23"/>
  </w:num>
  <w:num w:numId="20">
    <w:abstractNumId w:val="13"/>
  </w:num>
  <w:num w:numId="21">
    <w:abstractNumId w:val="2"/>
  </w:num>
  <w:num w:numId="22">
    <w:abstractNumId w:val="16"/>
  </w:num>
  <w:num w:numId="23">
    <w:abstractNumId w:val="22"/>
  </w:num>
  <w:num w:numId="24">
    <w:abstractNumId w:val="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revisionView w:markup="0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5AD"/>
    <w:rsid w:val="00005A52"/>
    <w:rsid w:val="00010F59"/>
    <w:rsid w:val="00023939"/>
    <w:rsid w:val="0002797B"/>
    <w:rsid w:val="00035CE7"/>
    <w:rsid w:val="00041019"/>
    <w:rsid w:val="00041631"/>
    <w:rsid w:val="00047628"/>
    <w:rsid w:val="00056698"/>
    <w:rsid w:val="00064AA5"/>
    <w:rsid w:val="00065F4A"/>
    <w:rsid w:val="000679DA"/>
    <w:rsid w:val="00080BCC"/>
    <w:rsid w:val="000813EE"/>
    <w:rsid w:val="0009033D"/>
    <w:rsid w:val="000913CD"/>
    <w:rsid w:val="00096687"/>
    <w:rsid w:val="000979E0"/>
    <w:rsid w:val="000A06C7"/>
    <w:rsid w:val="000A2F86"/>
    <w:rsid w:val="000B217E"/>
    <w:rsid w:val="000C1DE6"/>
    <w:rsid w:val="000C589E"/>
    <w:rsid w:val="000C7AA8"/>
    <w:rsid w:val="000D3509"/>
    <w:rsid w:val="000E1E0E"/>
    <w:rsid w:val="000E5E0C"/>
    <w:rsid w:val="000E68B7"/>
    <w:rsid w:val="000F40B1"/>
    <w:rsid w:val="000F4942"/>
    <w:rsid w:val="000F50B6"/>
    <w:rsid w:val="000F59D3"/>
    <w:rsid w:val="000F7C7B"/>
    <w:rsid w:val="001010A5"/>
    <w:rsid w:val="0010303F"/>
    <w:rsid w:val="001105A5"/>
    <w:rsid w:val="001118F1"/>
    <w:rsid w:val="001138A7"/>
    <w:rsid w:val="001138E8"/>
    <w:rsid w:val="001161A1"/>
    <w:rsid w:val="0012177A"/>
    <w:rsid w:val="0012284A"/>
    <w:rsid w:val="00122B24"/>
    <w:rsid w:val="001241B8"/>
    <w:rsid w:val="001241BF"/>
    <w:rsid w:val="00131063"/>
    <w:rsid w:val="001438DC"/>
    <w:rsid w:val="00146014"/>
    <w:rsid w:val="00151316"/>
    <w:rsid w:val="0015545C"/>
    <w:rsid w:val="0016384D"/>
    <w:rsid w:val="0017278F"/>
    <w:rsid w:val="00174127"/>
    <w:rsid w:val="0017421D"/>
    <w:rsid w:val="00181CB0"/>
    <w:rsid w:val="00182321"/>
    <w:rsid w:val="00193612"/>
    <w:rsid w:val="001C10A4"/>
    <w:rsid w:val="001C13B6"/>
    <w:rsid w:val="001C478C"/>
    <w:rsid w:val="001D0E26"/>
    <w:rsid w:val="001D1364"/>
    <w:rsid w:val="001D2C16"/>
    <w:rsid w:val="001E1F63"/>
    <w:rsid w:val="001E2FE1"/>
    <w:rsid w:val="001E6247"/>
    <w:rsid w:val="001F172D"/>
    <w:rsid w:val="001F1B2A"/>
    <w:rsid w:val="001F6468"/>
    <w:rsid w:val="00221CAF"/>
    <w:rsid w:val="00233D34"/>
    <w:rsid w:val="00254A1C"/>
    <w:rsid w:val="0026229E"/>
    <w:rsid w:val="00263998"/>
    <w:rsid w:val="00266FDC"/>
    <w:rsid w:val="00280D60"/>
    <w:rsid w:val="00281074"/>
    <w:rsid w:val="00291A37"/>
    <w:rsid w:val="00292062"/>
    <w:rsid w:val="0029668B"/>
    <w:rsid w:val="002A0D66"/>
    <w:rsid w:val="002A1C2B"/>
    <w:rsid w:val="002A75A2"/>
    <w:rsid w:val="002A7E34"/>
    <w:rsid w:val="002B06FF"/>
    <w:rsid w:val="002B31ED"/>
    <w:rsid w:val="002C274D"/>
    <w:rsid w:val="002C299B"/>
    <w:rsid w:val="002C526B"/>
    <w:rsid w:val="002D10F3"/>
    <w:rsid w:val="002D389B"/>
    <w:rsid w:val="002D3FA8"/>
    <w:rsid w:val="002E117B"/>
    <w:rsid w:val="002E2B9D"/>
    <w:rsid w:val="00302C2B"/>
    <w:rsid w:val="0031190C"/>
    <w:rsid w:val="00311AC3"/>
    <w:rsid w:val="00313A08"/>
    <w:rsid w:val="003208EF"/>
    <w:rsid w:val="00320AEA"/>
    <w:rsid w:val="00323B8D"/>
    <w:rsid w:val="003245AD"/>
    <w:rsid w:val="00331E3D"/>
    <w:rsid w:val="0033599C"/>
    <w:rsid w:val="00336A53"/>
    <w:rsid w:val="003571F8"/>
    <w:rsid w:val="00360559"/>
    <w:rsid w:val="00360F90"/>
    <w:rsid w:val="00361E13"/>
    <w:rsid w:val="00370CFD"/>
    <w:rsid w:val="003717F0"/>
    <w:rsid w:val="00373C83"/>
    <w:rsid w:val="003741A5"/>
    <w:rsid w:val="00374BEF"/>
    <w:rsid w:val="003768E9"/>
    <w:rsid w:val="00376C9F"/>
    <w:rsid w:val="00385403"/>
    <w:rsid w:val="0038689C"/>
    <w:rsid w:val="00394554"/>
    <w:rsid w:val="00394719"/>
    <w:rsid w:val="003A39B2"/>
    <w:rsid w:val="003A5975"/>
    <w:rsid w:val="003B1814"/>
    <w:rsid w:val="003B2D7A"/>
    <w:rsid w:val="003C275D"/>
    <w:rsid w:val="003C59C5"/>
    <w:rsid w:val="003D4B21"/>
    <w:rsid w:val="004063CD"/>
    <w:rsid w:val="0041669F"/>
    <w:rsid w:val="00417F0B"/>
    <w:rsid w:val="00427E75"/>
    <w:rsid w:val="00431F38"/>
    <w:rsid w:val="00444869"/>
    <w:rsid w:val="00445FB5"/>
    <w:rsid w:val="00457A35"/>
    <w:rsid w:val="0046397C"/>
    <w:rsid w:val="00470322"/>
    <w:rsid w:val="004821C5"/>
    <w:rsid w:val="00487EFC"/>
    <w:rsid w:val="00490AAA"/>
    <w:rsid w:val="00493656"/>
    <w:rsid w:val="004A4175"/>
    <w:rsid w:val="004A5A49"/>
    <w:rsid w:val="004B3E31"/>
    <w:rsid w:val="004C3320"/>
    <w:rsid w:val="004D16EF"/>
    <w:rsid w:val="004E11E2"/>
    <w:rsid w:val="004E21B5"/>
    <w:rsid w:val="004E65F6"/>
    <w:rsid w:val="004F1482"/>
    <w:rsid w:val="004F30FE"/>
    <w:rsid w:val="00501B07"/>
    <w:rsid w:val="0051105D"/>
    <w:rsid w:val="00520E2A"/>
    <w:rsid w:val="005317F4"/>
    <w:rsid w:val="00531AF3"/>
    <w:rsid w:val="00533E4C"/>
    <w:rsid w:val="00533E72"/>
    <w:rsid w:val="00535873"/>
    <w:rsid w:val="00543C05"/>
    <w:rsid w:val="00544C35"/>
    <w:rsid w:val="00553956"/>
    <w:rsid w:val="00557032"/>
    <w:rsid w:val="00573B13"/>
    <w:rsid w:val="0058080F"/>
    <w:rsid w:val="00581822"/>
    <w:rsid w:val="00583260"/>
    <w:rsid w:val="005848BC"/>
    <w:rsid w:val="00591333"/>
    <w:rsid w:val="005956F0"/>
    <w:rsid w:val="0059768D"/>
    <w:rsid w:val="005B1F2A"/>
    <w:rsid w:val="005B546F"/>
    <w:rsid w:val="005C0DDE"/>
    <w:rsid w:val="005D3846"/>
    <w:rsid w:val="005D5562"/>
    <w:rsid w:val="005D71A1"/>
    <w:rsid w:val="005E072A"/>
    <w:rsid w:val="005F1435"/>
    <w:rsid w:val="00601A86"/>
    <w:rsid w:val="00601AFC"/>
    <w:rsid w:val="00604092"/>
    <w:rsid w:val="006214A2"/>
    <w:rsid w:val="00624147"/>
    <w:rsid w:val="00634084"/>
    <w:rsid w:val="0063411E"/>
    <w:rsid w:val="006425F1"/>
    <w:rsid w:val="00647326"/>
    <w:rsid w:val="00647AAD"/>
    <w:rsid w:val="00660417"/>
    <w:rsid w:val="006639DB"/>
    <w:rsid w:val="0066680B"/>
    <w:rsid w:val="00673B40"/>
    <w:rsid w:val="006765B9"/>
    <w:rsid w:val="00677B27"/>
    <w:rsid w:val="00680487"/>
    <w:rsid w:val="00680495"/>
    <w:rsid w:val="006810AC"/>
    <w:rsid w:val="0069146D"/>
    <w:rsid w:val="00692B0F"/>
    <w:rsid w:val="00693543"/>
    <w:rsid w:val="006949D8"/>
    <w:rsid w:val="006A29BA"/>
    <w:rsid w:val="006A5677"/>
    <w:rsid w:val="006B7B7B"/>
    <w:rsid w:val="006C01EB"/>
    <w:rsid w:val="006C59B6"/>
    <w:rsid w:val="006D157A"/>
    <w:rsid w:val="006E3331"/>
    <w:rsid w:val="006E3E8B"/>
    <w:rsid w:val="006F1ADD"/>
    <w:rsid w:val="006F593F"/>
    <w:rsid w:val="00703110"/>
    <w:rsid w:val="007073BA"/>
    <w:rsid w:val="00713BA4"/>
    <w:rsid w:val="00727549"/>
    <w:rsid w:val="00727A78"/>
    <w:rsid w:val="0073183C"/>
    <w:rsid w:val="00731E14"/>
    <w:rsid w:val="0073797A"/>
    <w:rsid w:val="00740E9E"/>
    <w:rsid w:val="00761B0F"/>
    <w:rsid w:val="007774B4"/>
    <w:rsid w:val="00781A77"/>
    <w:rsid w:val="00783EE3"/>
    <w:rsid w:val="007854E7"/>
    <w:rsid w:val="00796BB5"/>
    <w:rsid w:val="00797C2F"/>
    <w:rsid w:val="007A6A24"/>
    <w:rsid w:val="007B5BF4"/>
    <w:rsid w:val="007B6E24"/>
    <w:rsid w:val="007C04B5"/>
    <w:rsid w:val="007C310D"/>
    <w:rsid w:val="007C76A9"/>
    <w:rsid w:val="007D5A0B"/>
    <w:rsid w:val="007D683A"/>
    <w:rsid w:val="007F1D0F"/>
    <w:rsid w:val="007F2665"/>
    <w:rsid w:val="00802D2E"/>
    <w:rsid w:val="008049AE"/>
    <w:rsid w:val="008059A2"/>
    <w:rsid w:val="00807A13"/>
    <w:rsid w:val="00813B64"/>
    <w:rsid w:val="008158F3"/>
    <w:rsid w:val="00820809"/>
    <w:rsid w:val="0083100B"/>
    <w:rsid w:val="00833AA1"/>
    <w:rsid w:val="008362DF"/>
    <w:rsid w:val="0084046A"/>
    <w:rsid w:val="00840B08"/>
    <w:rsid w:val="008510A2"/>
    <w:rsid w:val="00857D45"/>
    <w:rsid w:val="00860931"/>
    <w:rsid w:val="00865D43"/>
    <w:rsid w:val="0086785D"/>
    <w:rsid w:val="00871557"/>
    <w:rsid w:val="008718E3"/>
    <w:rsid w:val="008719FD"/>
    <w:rsid w:val="00877014"/>
    <w:rsid w:val="00884366"/>
    <w:rsid w:val="00896063"/>
    <w:rsid w:val="008979FE"/>
    <w:rsid w:val="008A5175"/>
    <w:rsid w:val="008B5EC1"/>
    <w:rsid w:val="008C085D"/>
    <w:rsid w:val="008E028C"/>
    <w:rsid w:val="008E1547"/>
    <w:rsid w:val="008E50E8"/>
    <w:rsid w:val="008F420A"/>
    <w:rsid w:val="008F4754"/>
    <w:rsid w:val="008F702D"/>
    <w:rsid w:val="0090582E"/>
    <w:rsid w:val="0090628B"/>
    <w:rsid w:val="0090687F"/>
    <w:rsid w:val="009108B7"/>
    <w:rsid w:val="0091176C"/>
    <w:rsid w:val="00915C1D"/>
    <w:rsid w:val="00920DCB"/>
    <w:rsid w:val="0092201B"/>
    <w:rsid w:val="009243FE"/>
    <w:rsid w:val="0092601C"/>
    <w:rsid w:val="00943620"/>
    <w:rsid w:val="0094510B"/>
    <w:rsid w:val="0094583F"/>
    <w:rsid w:val="00954F2A"/>
    <w:rsid w:val="009644AB"/>
    <w:rsid w:val="0097445B"/>
    <w:rsid w:val="00974922"/>
    <w:rsid w:val="0098223B"/>
    <w:rsid w:val="00985386"/>
    <w:rsid w:val="0098728B"/>
    <w:rsid w:val="009906CF"/>
    <w:rsid w:val="009915D2"/>
    <w:rsid w:val="009971C6"/>
    <w:rsid w:val="009A442A"/>
    <w:rsid w:val="009A5289"/>
    <w:rsid w:val="009B15D6"/>
    <w:rsid w:val="009B495A"/>
    <w:rsid w:val="009B5D85"/>
    <w:rsid w:val="009C0B53"/>
    <w:rsid w:val="009D03AA"/>
    <w:rsid w:val="009D5764"/>
    <w:rsid w:val="009D7BFA"/>
    <w:rsid w:val="009E470F"/>
    <w:rsid w:val="009F155C"/>
    <w:rsid w:val="00A01ACE"/>
    <w:rsid w:val="00A01B87"/>
    <w:rsid w:val="00A01BA0"/>
    <w:rsid w:val="00A1122F"/>
    <w:rsid w:val="00A162C7"/>
    <w:rsid w:val="00A17FC3"/>
    <w:rsid w:val="00A26140"/>
    <w:rsid w:val="00A26C44"/>
    <w:rsid w:val="00A3155E"/>
    <w:rsid w:val="00A33110"/>
    <w:rsid w:val="00A35FF1"/>
    <w:rsid w:val="00A419E0"/>
    <w:rsid w:val="00A425FC"/>
    <w:rsid w:val="00A50CD5"/>
    <w:rsid w:val="00A524EB"/>
    <w:rsid w:val="00A54D34"/>
    <w:rsid w:val="00A5507C"/>
    <w:rsid w:val="00A76743"/>
    <w:rsid w:val="00A85B42"/>
    <w:rsid w:val="00A86368"/>
    <w:rsid w:val="00A90CC3"/>
    <w:rsid w:val="00A91D87"/>
    <w:rsid w:val="00A935DD"/>
    <w:rsid w:val="00AA3DD0"/>
    <w:rsid w:val="00AB2EF1"/>
    <w:rsid w:val="00AB51C1"/>
    <w:rsid w:val="00AB6581"/>
    <w:rsid w:val="00AC7FA7"/>
    <w:rsid w:val="00AD0887"/>
    <w:rsid w:val="00AD74CD"/>
    <w:rsid w:val="00AF7F5E"/>
    <w:rsid w:val="00B056FA"/>
    <w:rsid w:val="00B105FB"/>
    <w:rsid w:val="00B46A95"/>
    <w:rsid w:val="00B538A5"/>
    <w:rsid w:val="00B67730"/>
    <w:rsid w:val="00B70972"/>
    <w:rsid w:val="00B80EC4"/>
    <w:rsid w:val="00B83314"/>
    <w:rsid w:val="00B83830"/>
    <w:rsid w:val="00BA100B"/>
    <w:rsid w:val="00BA119B"/>
    <w:rsid w:val="00BB0C91"/>
    <w:rsid w:val="00BB22FE"/>
    <w:rsid w:val="00BB772B"/>
    <w:rsid w:val="00BD4262"/>
    <w:rsid w:val="00BD79F0"/>
    <w:rsid w:val="00BE4F1A"/>
    <w:rsid w:val="00BF4BA0"/>
    <w:rsid w:val="00BF4CDB"/>
    <w:rsid w:val="00C056D6"/>
    <w:rsid w:val="00C15FA1"/>
    <w:rsid w:val="00C34354"/>
    <w:rsid w:val="00C35EB5"/>
    <w:rsid w:val="00C36250"/>
    <w:rsid w:val="00C4229B"/>
    <w:rsid w:val="00C453AC"/>
    <w:rsid w:val="00C53527"/>
    <w:rsid w:val="00C56668"/>
    <w:rsid w:val="00C56B10"/>
    <w:rsid w:val="00C621C8"/>
    <w:rsid w:val="00C73D0C"/>
    <w:rsid w:val="00C95F7E"/>
    <w:rsid w:val="00C97650"/>
    <w:rsid w:val="00CB285E"/>
    <w:rsid w:val="00CB40C6"/>
    <w:rsid w:val="00CD15A6"/>
    <w:rsid w:val="00CE70CA"/>
    <w:rsid w:val="00CF7E97"/>
    <w:rsid w:val="00D07FD3"/>
    <w:rsid w:val="00D14862"/>
    <w:rsid w:val="00D17484"/>
    <w:rsid w:val="00D20734"/>
    <w:rsid w:val="00D20EAD"/>
    <w:rsid w:val="00D24300"/>
    <w:rsid w:val="00D24877"/>
    <w:rsid w:val="00D25223"/>
    <w:rsid w:val="00D3100B"/>
    <w:rsid w:val="00D35235"/>
    <w:rsid w:val="00D37C81"/>
    <w:rsid w:val="00D479E9"/>
    <w:rsid w:val="00D51682"/>
    <w:rsid w:val="00D71063"/>
    <w:rsid w:val="00D71B7C"/>
    <w:rsid w:val="00D74746"/>
    <w:rsid w:val="00DA792E"/>
    <w:rsid w:val="00DB03D6"/>
    <w:rsid w:val="00DC1002"/>
    <w:rsid w:val="00DD1560"/>
    <w:rsid w:val="00DD2BD8"/>
    <w:rsid w:val="00DD586E"/>
    <w:rsid w:val="00DE1F94"/>
    <w:rsid w:val="00DE69BF"/>
    <w:rsid w:val="00DF3089"/>
    <w:rsid w:val="00E03C99"/>
    <w:rsid w:val="00E32292"/>
    <w:rsid w:val="00E32633"/>
    <w:rsid w:val="00E37D52"/>
    <w:rsid w:val="00E47716"/>
    <w:rsid w:val="00E573E6"/>
    <w:rsid w:val="00E57D9A"/>
    <w:rsid w:val="00E60712"/>
    <w:rsid w:val="00E66F53"/>
    <w:rsid w:val="00E67AA2"/>
    <w:rsid w:val="00E741BA"/>
    <w:rsid w:val="00E82919"/>
    <w:rsid w:val="00E87FE5"/>
    <w:rsid w:val="00E9109A"/>
    <w:rsid w:val="00E9232B"/>
    <w:rsid w:val="00E943FD"/>
    <w:rsid w:val="00EA5B95"/>
    <w:rsid w:val="00EB3942"/>
    <w:rsid w:val="00ED0469"/>
    <w:rsid w:val="00ED1A7B"/>
    <w:rsid w:val="00ED6D4B"/>
    <w:rsid w:val="00F175AD"/>
    <w:rsid w:val="00F211EF"/>
    <w:rsid w:val="00F225E6"/>
    <w:rsid w:val="00F22DD2"/>
    <w:rsid w:val="00F26A09"/>
    <w:rsid w:val="00F26FD7"/>
    <w:rsid w:val="00F32DD6"/>
    <w:rsid w:val="00F35DE8"/>
    <w:rsid w:val="00F3774B"/>
    <w:rsid w:val="00F43721"/>
    <w:rsid w:val="00F444B2"/>
    <w:rsid w:val="00F53E7D"/>
    <w:rsid w:val="00F54D46"/>
    <w:rsid w:val="00F55975"/>
    <w:rsid w:val="00F56E2B"/>
    <w:rsid w:val="00F63CEA"/>
    <w:rsid w:val="00F712E8"/>
    <w:rsid w:val="00F92D9E"/>
    <w:rsid w:val="00F952D1"/>
    <w:rsid w:val="00F96913"/>
    <w:rsid w:val="00FA2FC2"/>
    <w:rsid w:val="00FB01B2"/>
    <w:rsid w:val="00FB0D84"/>
    <w:rsid w:val="00FB3EB2"/>
    <w:rsid w:val="00FC3A90"/>
    <w:rsid w:val="00FC64FA"/>
    <w:rsid w:val="00FD276B"/>
    <w:rsid w:val="00FD3A91"/>
    <w:rsid w:val="00FE390B"/>
    <w:rsid w:val="00FE48C3"/>
    <w:rsid w:val="00FF289B"/>
    <w:rsid w:val="00FF7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4175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B0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rsid w:val="002B06FF"/>
    <w:rPr>
      <w:kern w:val="2"/>
      <w:sz w:val="18"/>
      <w:szCs w:val="18"/>
      <w:lang w:eastAsia="zh-TW"/>
    </w:rPr>
  </w:style>
  <w:style w:type="paragraph" w:styleId="a5">
    <w:name w:val="footer"/>
    <w:basedOn w:val="a"/>
    <w:link w:val="a6"/>
    <w:uiPriority w:val="99"/>
    <w:rsid w:val="002B0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2B06FF"/>
    <w:rPr>
      <w:kern w:val="2"/>
      <w:sz w:val="18"/>
      <w:szCs w:val="18"/>
      <w:lang w:eastAsia="zh-TW"/>
    </w:rPr>
  </w:style>
  <w:style w:type="paragraph" w:styleId="a7">
    <w:name w:val="Balloon Text"/>
    <w:basedOn w:val="a"/>
    <w:link w:val="a8"/>
    <w:rsid w:val="00E57D9A"/>
    <w:rPr>
      <w:sz w:val="18"/>
      <w:szCs w:val="18"/>
    </w:rPr>
  </w:style>
  <w:style w:type="character" w:customStyle="1" w:styleId="a8">
    <w:name w:val="註解方塊文字 字元"/>
    <w:basedOn w:val="a0"/>
    <w:link w:val="a7"/>
    <w:rsid w:val="00E57D9A"/>
    <w:rPr>
      <w:kern w:val="2"/>
      <w:sz w:val="18"/>
      <w:szCs w:val="18"/>
      <w:lang w:eastAsia="zh-TW"/>
    </w:rPr>
  </w:style>
  <w:style w:type="character" w:styleId="a9">
    <w:name w:val="Hyperlink"/>
    <w:basedOn w:val="a0"/>
    <w:rsid w:val="0017278F"/>
    <w:rPr>
      <w:color w:val="0000FF" w:themeColor="hyperlink"/>
      <w:u w:val="single"/>
    </w:rPr>
  </w:style>
  <w:style w:type="character" w:styleId="aa">
    <w:name w:val="FollowedHyperlink"/>
    <w:basedOn w:val="a0"/>
    <w:rsid w:val="00E67AA2"/>
    <w:rPr>
      <w:color w:val="800080" w:themeColor="followedHyperlink"/>
      <w:u w:val="single"/>
    </w:rPr>
  </w:style>
  <w:style w:type="paragraph" w:customStyle="1" w:styleId="Default">
    <w:name w:val="Default"/>
    <w:rsid w:val="00B70972"/>
    <w:pPr>
      <w:widowControl w:val="0"/>
      <w:autoSpaceDE w:val="0"/>
      <w:autoSpaceDN w:val="0"/>
      <w:adjustRightInd w:val="0"/>
    </w:pPr>
    <w:rPr>
      <w:rFonts w:ascii="DFKai-SB" w:hAnsi="DFKai-SB" w:cs="DFKai-SB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807A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435</Words>
  <Characters>2483</Characters>
  <Application>Microsoft Office Word</Application>
  <DocSecurity>0</DocSecurity>
  <Lines>20</Lines>
  <Paragraphs>5</Paragraphs>
  <ScaleCrop>false</ScaleCrop>
  <Company>HP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Huang</dc:creator>
  <cp:lastModifiedBy>Ren Huang</cp:lastModifiedBy>
  <cp:revision>117</cp:revision>
  <cp:lastPrinted>2013-06-19T09:02:00Z</cp:lastPrinted>
  <dcterms:created xsi:type="dcterms:W3CDTF">2013-06-16T15:04:00Z</dcterms:created>
  <dcterms:modified xsi:type="dcterms:W3CDTF">2013-07-08T02:50:00Z</dcterms:modified>
</cp:coreProperties>
</file>